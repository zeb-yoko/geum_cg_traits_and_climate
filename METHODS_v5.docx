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4158A" w14:textId="5ECBBF59" w:rsidR="00A9338F" w:rsidRDefault="65512959" w:rsidP="65512959">
      <w:pPr>
        <w:spacing w:line="480" w:lineRule="auto"/>
        <w:jc w:val="both"/>
        <w:rPr>
          <w:rFonts w:ascii="Times New Roman" w:hAnsi="Times New Roman" w:cs="Times New Roman"/>
          <w:b/>
          <w:bCs/>
          <w:sz w:val="24"/>
          <w:szCs w:val="24"/>
        </w:rPr>
      </w:pPr>
      <w:r w:rsidRPr="65512959">
        <w:rPr>
          <w:rFonts w:ascii="Times New Roman" w:hAnsi="Times New Roman" w:cs="Times New Roman"/>
          <w:b/>
          <w:bCs/>
          <w:sz w:val="24"/>
          <w:szCs w:val="24"/>
        </w:rPr>
        <w:t>INTRODUCTION</w:t>
      </w:r>
    </w:p>
    <w:p w14:paraId="3ED52E9F" w14:textId="77777777" w:rsidR="003905B6" w:rsidRDefault="00400103" w:rsidP="003905B6">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objectives of this study are to 1) determine if there are genetic differences</w:t>
      </w:r>
      <w:r w:rsidR="00F7597C">
        <w:rPr>
          <w:rFonts w:ascii="Times New Roman" w:hAnsi="Times New Roman" w:cs="Times New Roman"/>
          <w:bCs/>
          <w:sz w:val="24"/>
          <w:szCs w:val="24"/>
        </w:rPr>
        <w:t xml:space="preserve"> in seeds sourced from a range of distinct environments</w:t>
      </w:r>
      <w:r>
        <w:rPr>
          <w:rFonts w:ascii="Times New Roman" w:hAnsi="Times New Roman" w:cs="Times New Roman"/>
          <w:bCs/>
          <w:sz w:val="24"/>
          <w:szCs w:val="24"/>
        </w:rPr>
        <w:t xml:space="preserve"> across the range of </w:t>
      </w:r>
      <w:r>
        <w:rPr>
          <w:rFonts w:ascii="Times New Roman" w:hAnsi="Times New Roman" w:cs="Times New Roman"/>
          <w:bCs/>
          <w:i/>
          <w:sz w:val="24"/>
          <w:szCs w:val="24"/>
        </w:rPr>
        <w:t xml:space="preserve">G. triflorum </w:t>
      </w:r>
      <w:r>
        <w:rPr>
          <w:rFonts w:ascii="Times New Roman" w:hAnsi="Times New Roman" w:cs="Times New Roman"/>
          <w:bCs/>
          <w:sz w:val="24"/>
          <w:szCs w:val="24"/>
        </w:rPr>
        <w:t xml:space="preserve">2) determine if </w:t>
      </w:r>
      <w:r w:rsidR="00CE4912">
        <w:rPr>
          <w:rFonts w:ascii="Times New Roman" w:hAnsi="Times New Roman" w:cs="Times New Roman"/>
          <w:bCs/>
          <w:sz w:val="24"/>
          <w:szCs w:val="24"/>
        </w:rPr>
        <w:t xml:space="preserve">detected genetic </w:t>
      </w:r>
      <w:commentRangeStart w:id="0"/>
      <w:commentRangeEnd w:id="0"/>
      <w:r w:rsidR="0037068E">
        <w:rPr>
          <w:rStyle w:val="CommentReference"/>
        </w:rPr>
        <w:commentReference w:id="0"/>
      </w:r>
      <w:r>
        <w:rPr>
          <w:rFonts w:ascii="Times New Roman" w:hAnsi="Times New Roman" w:cs="Times New Roman"/>
          <w:bCs/>
          <w:sz w:val="24"/>
          <w:szCs w:val="24"/>
        </w:rPr>
        <w:t xml:space="preserve">differences are </w:t>
      </w:r>
      <w:r w:rsidR="00CE4912">
        <w:rPr>
          <w:rFonts w:ascii="Times New Roman" w:hAnsi="Times New Roman" w:cs="Times New Roman"/>
          <w:bCs/>
          <w:sz w:val="24"/>
          <w:szCs w:val="24"/>
        </w:rPr>
        <w:t>greater</w:t>
      </w:r>
      <w:commentRangeStart w:id="1"/>
      <w:commentRangeEnd w:id="1"/>
      <w:r w:rsidR="00BB0490">
        <w:rPr>
          <w:rStyle w:val="CommentReference"/>
        </w:rPr>
        <w:commentReference w:id="1"/>
      </w:r>
      <w:r w:rsidR="00CE4912">
        <w:rPr>
          <w:rFonts w:ascii="Times New Roman" w:hAnsi="Times New Roman" w:cs="Times New Roman"/>
          <w:bCs/>
          <w:sz w:val="24"/>
          <w:szCs w:val="24"/>
        </w:rPr>
        <w:t xml:space="preserve"> </w:t>
      </w:r>
      <w:r>
        <w:rPr>
          <w:rFonts w:ascii="Times New Roman" w:hAnsi="Times New Roman" w:cs="Times New Roman"/>
          <w:bCs/>
          <w:sz w:val="24"/>
          <w:szCs w:val="24"/>
        </w:rPr>
        <w:t xml:space="preserve">in </w:t>
      </w:r>
      <w:commentRangeStart w:id="2"/>
      <w:r>
        <w:rPr>
          <w:rFonts w:ascii="Times New Roman" w:hAnsi="Times New Roman" w:cs="Times New Roman"/>
          <w:bCs/>
          <w:sz w:val="24"/>
          <w:szCs w:val="24"/>
        </w:rPr>
        <w:t>traits important to adaptation</w:t>
      </w:r>
      <w:commentRangeEnd w:id="2"/>
      <w:r w:rsidR="00F7597C">
        <w:rPr>
          <w:rStyle w:val="CommentReference"/>
        </w:rPr>
        <w:commentReference w:id="2"/>
      </w:r>
      <w:r>
        <w:rPr>
          <w:rFonts w:ascii="Times New Roman" w:hAnsi="Times New Roman" w:cs="Times New Roman"/>
          <w:bCs/>
          <w:sz w:val="24"/>
          <w:szCs w:val="24"/>
        </w:rPr>
        <w:t xml:space="preserve">, and 3) </w:t>
      </w:r>
      <w:r w:rsidR="00CE4912">
        <w:rPr>
          <w:rFonts w:ascii="Times New Roman" w:hAnsi="Times New Roman" w:cs="Times New Roman"/>
          <w:bCs/>
          <w:sz w:val="24"/>
          <w:szCs w:val="24"/>
        </w:rPr>
        <w:t xml:space="preserve">assess what mechanisms may be contributing to </w:t>
      </w:r>
      <w:del w:id="3" w:author="Yoko, Zebadiah" w:date="2018-12-17T10:07:00Z">
        <w:r w:rsidDel="00CE4912">
          <w:rPr>
            <w:rFonts w:ascii="Times New Roman" w:hAnsi="Times New Roman" w:cs="Times New Roman"/>
            <w:bCs/>
            <w:sz w:val="24"/>
            <w:szCs w:val="24"/>
          </w:rPr>
          <w:delText xml:space="preserve">determine if the source climates differentially </w:delText>
        </w:r>
        <w:commentRangeStart w:id="4"/>
        <w:r w:rsidDel="00CE4912">
          <w:rPr>
            <w:rFonts w:ascii="Times New Roman" w:hAnsi="Times New Roman" w:cs="Times New Roman"/>
            <w:bCs/>
            <w:sz w:val="24"/>
            <w:szCs w:val="24"/>
          </w:rPr>
          <w:delText>impact the direction of selection.</w:delText>
        </w:r>
      </w:del>
      <w:commentRangeEnd w:id="4"/>
      <w:ins w:id="5" w:author="Yoko, Zebadiah" w:date="2018-12-17T10:07:00Z">
        <w:r w:rsidR="00CE4912">
          <w:rPr>
            <w:rFonts w:ascii="Times New Roman" w:hAnsi="Times New Roman" w:cs="Times New Roman"/>
            <w:bCs/>
            <w:sz w:val="24"/>
            <w:szCs w:val="24"/>
          </w:rPr>
          <w:t>genetic differences</w:t>
        </w:r>
      </w:ins>
      <w:r w:rsidR="00F7597C">
        <w:rPr>
          <w:rStyle w:val="CommentReference"/>
        </w:rPr>
        <w:commentReference w:id="4"/>
      </w:r>
      <w:bookmarkStart w:id="6" w:name="_GoBack"/>
      <w:bookmarkEnd w:id="6"/>
    </w:p>
    <w:p w14:paraId="78084267" w14:textId="5EAD7101" w:rsidR="003905B6" w:rsidRDefault="003905B6" w:rsidP="003905B6">
      <w:pPr>
        <w:spacing w:line="480" w:lineRule="auto"/>
        <w:ind w:firstLine="720"/>
        <w:rPr>
          <w:rFonts w:ascii="Times New Roman" w:hAnsi="Times New Roman" w:cs="Times New Roman"/>
        </w:rPr>
      </w:pPr>
      <w:r w:rsidRPr="003905B6">
        <w:rPr>
          <w:rFonts w:ascii="Times New Roman" w:hAnsi="Times New Roman" w:cs="Times New Roman"/>
          <w:b/>
          <w:i/>
          <w:sz w:val="24"/>
        </w:rPr>
        <w:t xml:space="preserve"> </w:t>
      </w:r>
      <w:r>
        <w:rPr>
          <w:rFonts w:ascii="Times New Roman" w:hAnsi="Times New Roman" w:cs="Times New Roman"/>
          <w:b/>
          <w:i/>
          <w:sz w:val="24"/>
        </w:rPr>
        <w:t xml:space="preserve">Study species — </w:t>
      </w:r>
      <w:r>
        <w:rPr>
          <w:rFonts w:ascii="Times New Roman" w:hAnsi="Times New Roman" w:cs="Times New Roman"/>
          <w:sz w:val="24"/>
        </w:rPr>
        <w:t xml:space="preserve">This project focuses on </w:t>
      </w:r>
      <w:r w:rsidRPr="0037068E">
        <w:rPr>
          <w:rFonts w:ascii="Times New Roman" w:hAnsi="Times New Roman" w:cs="Times New Roman"/>
          <w:i/>
          <w:sz w:val="24"/>
        </w:rPr>
        <w:t>Geum trifloru</w:t>
      </w:r>
      <w:r>
        <w:rPr>
          <w:rFonts w:ascii="Times New Roman" w:hAnsi="Times New Roman" w:cs="Times New Roman"/>
          <w:i/>
          <w:sz w:val="24"/>
        </w:rPr>
        <w:t>m (</w:t>
      </w:r>
      <w:proofErr w:type="spellStart"/>
      <w:r w:rsidRPr="00807DBF">
        <w:rPr>
          <w:rFonts w:ascii="Times New Roman" w:hAnsi="Times New Roman" w:cs="Times New Roman"/>
          <w:sz w:val="24"/>
        </w:rPr>
        <w:t>Pu</w:t>
      </w:r>
      <w:r w:rsidRPr="00C653F6">
        <w:rPr>
          <w:rFonts w:ascii="Times New Roman" w:hAnsi="Times New Roman" w:cs="Times New Roman"/>
        </w:rPr>
        <w:t>rsh</w:t>
      </w:r>
      <w:proofErr w:type="spellEnd"/>
      <w:r>
        <w:rPr>
          <w:rFonts w:ascii="Times New Roman" w:hAnsi="Times New Roman" w:cs="Times New Roman"/>
        </w:rPr>
        <w:t>)</w:t>
      </w:r>
      <w:r w:rsidRPr="00C653F6">
        <w:rPr>
          <w:rFonts w:ascii="Times New Roman" w:hAnsi="Times New Roman" w:cs="Times New Roman"/>
        </w:rPr>
        <w:t xml:space="preserve"> or Prairie Smoke</w:t>
      </w:r>
      <w:r>
        <w:rPr>
          <w:rFonts w:ascii="Times New Roman" w:hAnsi="Times New Roman" w:cs="Times New Roman"/>
        </w:rPr>
        <w:t xml:space="preserve">, </w:t>
      </w:r>
      <w:proofErr w:type="gramStart"/>
      <w:r>
        <w:rPr>
          <w:rFonts w:ascii="Times New Roman" w:hAnsi="Times New Roman" w:cs="Times New Roman"/>
        </w:rPr>
        <w:t xml:space="preserve">which </w:t>
      </w:r>
      <w:r w:rsidRPr="00C653F6">
        <w:rPr>
          <w:rFonts w:ascii="Times New Roman" w:hAnsi="Times New Roman" w:cs="Times New Roman"/>
        </w:rPr>
        <w:t xml:space="preserve"> is</w:t>
      </w:r>
      <w:proofErr w:type="gramEnd"/>
      <w:r w:rsidRPr="00C653F6">
        <w:rPr>
          <w:rFonts w:ascii="Times New Roman" w:hAnsi="Times New Roman" w:cs="Times New Roman"/>
        </w:rPr>
        <w:t xml:space="preserve"> an herbaceous perennial native to the Great Plains of the U.S and Central Canada (Fig</w:t>
      </w:r>
      <w:r>
        <w:rPr>
          <w:rFonts w:ascii="Times New Roman" w:hAnsi="Times New Roman" w:cs="Times New Roman"/>
        </w:rPr>
        <w:t>.</w:t>
      </w:r>
      <w:r w:rsidRPr="00C653F6">
        <w:rPr>
          <w:rFonts w:ascii="Times New Roman" w:hAnsi="Times New Roman" w:cs="Times New Roman"/>
        </w:rPr>
        <w:t xml:space="preserve"> 2). </w:t>
      </w:r>
      <w:r>
        <w:rPr>
          <w:rFonts w:ascii="Times New Roman" w:hAnsi="Times New Roman" w:cs="Times New Roman"/>
          <w:i/>
        </w:rPr>
        <w:t xml:space="preserve">G. </w:t>
      </w:r>
      <w:r w:rsidRPr="00C653F6">
        <w:rPr>
          <w:rFonts w:ascii="Times New Roman" w:hAnsi="Times New Roman" w:cs="Times New Roman"/>
          <w:i/>
        </w:rPr>
        <w:t>triflorum</w:t>
      </w:r>
      <w:r>
        <w:rPr>
          <w:rFonts w:ascii="Times New Roman" w:hAnsi="Times New Roman" w:cs="Times New Roman"/>
          <w:i/>
        </w:rPr>
        <w:t xml:space="preserve"> is </w:t>
      </w:r>
      <w:r w:rsidRPr="00C653F6">
        <w:rPr>
          <w:rFonts w:ascii="Times New Roman" w:hAnsi="Times New Roman" w:cs="Times New Roman"/>
        </w:rPr>
        <w:t xml:space="preserve">a member of </w:t>
      </w:r>
      <w:r>
        <w:rPr>
          <w:rFonts w:ascii="Times New Roman" w:hAnsi="Times New Roman" w:cs="Times New Roman"/>
        </w:rPr>
        <w:t>the</w:t>
      </w:r>
      <w:r w:rsidRPr="00C653F6">
        <w:rPr>
          <w:rFonts w:ascii="Times New Roman" w:hAnsi="Times New Roman" w:cs="Times New Roman"/>
        </w:rPr>
        <w:t xml:space="preserve"> Rosaceae family </w:t>
      </w:r>
      <w:r>
        <w:rPr>
          <w:rFonts w:ascii="Times New Roman" w:hAnsi="Times New Roman" w:cs="Times New Roman"/>
        </w:rPr>
        <w:t xml:space="preserve">and an </w:t>
      </w:r>
      <w:r w:rsidRPr="00C653F6">
        <w:rPr>
          <w:rFonts w:ascii="Times New Roman" w:hAnsi="Times New Roman" w:cs="Times New Roman"/>
        </w:rPr>
        <w:t>allohexaploid</w:t>
      </w:r>
      <w:r>
        <w:rPr>
          <w:rFonts w:ascii="Times New Roman" w:hAnsi="Times New Roman" w:cs="Times New Roman"/>
        </w:rPr>
        <w:t xml:space="preserve">, </w:t>
      </w:r>
      <w:r w:rsidRPr="00C653F6">
        <w:rPr>
          <w:rFonts w:ascii="Times New Roman" w:hAnsi="Times New Roman" w:cs="Times New Roman"/>
        </w:rPr>
        <w:t xml:space="preserve">with a phylogeny strongly affected by reticulate evolution and genome duplication </w:t>
      </w:r>
      <w:r w:rsidRPr="00C653F6">
        <w:rPr>
          <w:rFonts w:ascii="Times New Roman" w:hAnsi="Times New Roman" w:cs="Times New Roman"/>
        </w:rPr>
        <w:fldChar w:fldCharType="begin" w:fldLock="1"/>
      </w:r>
      <w:r w:rsidRPr="00C653F6">
        <w:rPr>
          <w:rFonts w:ascii="Times New Roman" w:hAnsi="Times New Roman" w:cs="Times New Roman"/>
        </w:rPr>
        <w:instrText>ADDIN CSL_CITATION { "citationItems" : [ { "id" : "ITEM-1", "itemData" : { "DOI" : "10.2307/3093873", "ISSN" : "0363-6445", "abstract" : "This is a molecular phylogenetic study of the group formerly known as Dryadeae, based on DNA sequences from the internal transcribed spacers, ITS, of nuclear ribosomal DNA and the trnL intron and the trnL-trnF intergenic spacer of the chloroplast. A total of 1.9 kb, for 26 ingroup species, were analyzed using parsimony and model-based Bayesian inference. Some clades are well supported by both data sets: the ingroup, with Fallugia as the sister to the rest of the clade; Sieversia in a strict sense; a clade consisting of all the herbaceous perennials, and some clades within this last group. Other clades, within the group of herbaceous perennials, differ between the analyses. The data sets in the present study do not support any previous circumscriptions of Geum nor any of the suggested segregate genera, except for the southern hemisphere Oncostylus. Morphological characters, notably fruit characters, mapped onto the combined tree show patterns of widespread parallel evolution and reversals&amp;#8212;or possibly the effects of reticulations. Allopolyploidy has been suggested by previous workers and there are some indications of this in our results. Geum andicola appears in different well supported groups in the two separate analyses. This may be caused by inheritance of chloroplast DNA from one parental species and homogenization of ribosomal DNA from the other. Also, the intricate fruit type present in, for example, the type species of Geum, G. urbanum, appears to have evolved twice from progenitors with plumose styles. We propose the name Colurieae for this entire clade and the name Geinae for the group of herbaceous perennials. Communicating Editor: Kathleen A. Kron", "author" : [ { "dropping-particle" : "", "family" : "Smedmark", "given" : "Jenny E E", "non-dropping-particle" : "", "parse-names" : false, "suffix" : "" }, { "dropping-particle" : "", "family" : "Eriksson", "given" : "Torsten", "non-dropping-particle" : "", "parse-names" : false, "suffix" : "" } ], "container-title" : "Systematic Botany", "id" : "ITEM-1", "issue" : "2", "issued" : { "date-parts" : [ [ "2002" ] ] }, "page" : "303-317", "title" : "Phylogenetic Relationships of Geum (Rosaceae) and Relatives Inferred from the nrITS and trnL-trnF Regions", "type" : "article-journal", "volume" : "27" }, "uris" : [ "http://www.mendeley.com/documents/?uuid=6c0c1a80-42bd-442b-8310-1376f6ab6e73" ] }, { "id" : "ITEM-2", "itemData" : { "DOI" : "10.2307/2406114", "ISBN" : "0014-3820", "ISSN" : "0014-3820", "abstract" : "Data on morphological characters, geographical distribution, chromosome numbers, crossability between species, hybrid fertility, chromosome homology and inheritance of the interspecific differences of different species and hybrids in the genus Geum L. (Rosaceae) are presented and are used to trace the evolutionary history of the group studied. The results indicate that the genus Geum is a polyploid complex with many groups of species representing different evolutionary stages.", "author" : [ { "dropping-particle" : "", "family" : "Gajewski", "given" : "W.", "non-dropping-particle" : "", "parse-names" : false, "suffix" : "" } ], "container-title" : "Evolution", "id" : "ITEM-2", "issue" : "3", "issued" : { "date-parts" : [ [ "1959", "9" ] ] }, "page" : "378-388", "publisher" : "Society for the Study of Evolution", "title" : "Evolution in the Genus Geum", "type" : "article-journal", "volume" : "13" }, "uris" : [ "http://www.mendeley.com/documents/?uuid=cee22feb-b9bc-36a7-84e7-1639509d3f4d" ] } ], "mendeley" : { "formattedCitation" : "(Gajewski, 1959; Smedmark and Eriksson, 2002)", "plainTextFormattedCitation" : "(Gajewski, 1959; Smedmark and Eriksson, 2002)", "previouslyFormattedCitation" : "(Gajewski, 1959; Smedmark and Eriksson, 2002)" }, "properties" : {  }, "schema" : "https://github.com/citation-style-language/schema/raw/master/csl-citation.json" }</w:instrText>
      </w:r>
      <w:r w:rsidRPr="00C653F6">
        <w:rPr>
          <w:rFonts w:ascii="Times New Roman" w:hAnsi="Times New Roman" w:cs="Times New Roman"/>
        </w:rPr>
        <w:fldChar w:fldCharType="separate"/>
      </w:r>
      <w:r w:rsidRPr="00C653F6">
        <w:rPr>
          <w:rFonts w:ascii="Times New Roman" w:hAnsi="Times New Roman" w:cs="Times New Roman"/>
          <w:noProof/>
        </w:rPr>
        <w:t>(Gajewski, 1959; Smedmark and Eriksson, 2002)</w:t>
      </w:r>
      <w:r w:rsidRPr="00C653F6">
        <w:rPr>
          <w:rFonts w:ascii="Times New Roman" w:hAnsi="Times New Roman" w:cs="Times New Roman"/>
        </w:rPr>
        <w:fldChar w:fldCharType="end"/>
      </w:r>
      <w:r w:rsidRPr="00C653F6">
        <w:rPr>
          <w:rFonts w:ascii="Times New Roman" w:hAnsi="Times New Roman" w:cs="Times New Roman"/>
        </w:rPr>
        <w:t xml:space="preserve">. </w:t>
      </w:r>
      <w:r w:rsidRPr="00C653F6">
        <w:rPr>
          <w:rFonts w:ascii="Times New Roman" w:hAnsi="Times New Roman" w:cs="Times New Roman"/>
          <w:i/>
        </w:rPr>
        <w:t xml:space="preserve">G. triflorum </w:t>
      </w:r>
      <w:r w:rsidRPr="00C653F6">
        <w:rPr>
          <w:rFonts w:ascii="Times New Roman" w:hAnsi="Times New Roman" w:cs="Times New Roman"/>
        </w:rPr>
        <w:t xml:space="preserve">consists of a basal rosette of leaves that undergo seasonal dormancy, but </w:t>
      </w:r>
      <w:r>
        <w:rPr>
          <w:rFonts w:ascii="Times New Roman" w:hAnsi="Times New Roman" w:cs="Times New Roman"/>
        </w:rPr>
        <w:t xml:space="preserve">sometimes appears to </w:t>
      </w:r>
      <w:r w:rsidRPr="00C653F6">
        <w:rPr>
          <w:rFonts w:ascii="Times New Roman" w:hAnsi="Times New Roman" w:cs="Times New Roman"/>
        </w:rPr>
        <w:t xml:space="preserve">remain evergreen. </w:t>
      </w:r>
      <w:r>
        <w:rPr>
          <w:rFonts w:ascii="Times New Roman" w:hAnsi="Times New Roman" w:cs="Times New Roman"/>
        </w:rPr>
        <w:t>It is o</w:t>
      </w:r>
      <w:r w:rsidRPr="00C653F6">
        <w:rPr>
          <w:rFonts w:ascii="Times New Roman" w:hAnsi="Times New Roman" w:cs="Times New Roman"/>
        </w:rPr>
        <w:t xml:space="preserve">ne of the earliest </w:t>
      </w:r>
      <w:r>
        <w:rPr>
          <w:rFonts w:ascii="Times New Roman" w:hAnsi="Times New Roman" w:cs="Times New Roman"/>
        </w:rPr>
        <w:t xml:space="preserve">flowers </w:t>
      </w:r>
      <w:r w:rsidRPr="00C653F6">
        <w:rPr>
          <w:rFonts w:ascii="Times New Roman" w:hAnsi="Times New Roman" w:cs="Times New Roman"/>
        </w:rPr>
        <w:t>bloomin</w:t>
      </w:r>
      <w:r>
        <w:rPr>
          <w:rFonts w:ascii="Times New Roman" w:hAnsi="Times New Roman" w:cs="Times New Roman"/>
        </w:rPr>
        <w:t xml:space="preserve">g in </w:t>
      </w:r>
      <w:r w:rsidRPr="00C653F6">
        <w:rPr>
          <w:rFonts w:ascii="Times New Roman" w:hAnsi="Times New Roman" w:cs="Times New Roman"/>
        </w:rPr>
        <w:t>sprin</w:t>
      </w:r>
      <w:r>
        <w:rPr>
          <w:rFonts w:ascii="Times New Roman" w:hAnsi="Times New Roman" w:cs="Times New Roman"/>
        </w:rPr>
        <w:t xml:space="preserve">g, with flowering occurring from </w:t>
      </w:r>
      <w:r w:rsidRPr="00C653F6">
        <w:rPr>
          <w:rFonts w:ascii="Times New Roman" w:hAnsi="Times New Roman" w:cs="Times New Roman"/>
        </w:rPr>
        <w:t xml:space="preserve">March </w:t>
      </w:r>
      <w:r>
        <w:rPr>
          <w:rFonts w:ascii="Times New Roman" w:hAnsi="Times New Roman" w:cs="Times New Roman"/>
        </w:rPr>
        <w:t>until</w:t>
      </w:r>
      <w:r w:rsidRPr="00C653F6">
        <w:rPr>
          <w:rFonts w:ascii="Times New Roman" w:hAnsi="Times New Roman" w:cs="Times New Roman"/>
        </w:rPr>
        <w:t xml:space="preserve"> June. Flowers consist of one or more inflorescences containing three florets that are pale-pink to purple, with closed corolla.</w:t>
      </w:r>
    </w:p>
    <w:p w14:paraId="12D72A68" w14:textId="6F081C0C" w:rsidR="65512959" w:rsidRPr="00400103" w:rsidRDefault="65512959" w:rsidP="65512959">
      <w:pPr>
        <w:spacing w:line="480" w:lineRule="auto"/>
        <w:jc w:val="both"/>
        <w:rPr>
          <w:rFonts w:ascii="Times New Roman" w:hAnsi="Times New Roman" w:cs="Times New Roman"/>
          <w:bCs/>
          <w:sz w:val="24"/>
          <w:szCs w:val="24"/>
        </w:rPr>
      </w:pPr>
    </w:p>
    <w:p w14:paraId="2EBC0E22" w14:textId="6535A590" w:rsidR="007656E6" w:rsidRDefault="007656E6" w:rsidP="007656E6">
      <w:pPr>
        <w:spacing w:line="480" w:lineRule="auto"/>
        <w:jc w:val="both"/>
        <w:rPr>
          <w:rFonts w:ascii="Times New Roman" w:hAnsi="Times New Roman" w:cs="Times New Roman"/>
          <w:b/>
          <w:sz w:val="24"/>
        </w:rPr>
      </w:pPr>
      <w:r>
        <w:rPr>
          <w:rFonts w:ascii="Times New Roman" w:hAnsi="Times New Roman" w:cs="Times New Roman"/>
          <w:b/>
          <w:sz w:val="24"/>
        </w:rPr>
        <w:t>MATERIALS AND METHODS</w:t>
      </w:r>
    </w:p>
    <w:p w14:paraId="2F95C929" w14:textId="20A79C6D" w:rsidR="003905B6" w:rsidRPr="00C67B3B" w:rsidRDefault="003905B6" w:rsidP="003905B6">
      <w:pPr>
        <w:spacing w:line="480" w:lineRule="auto"/>
        <w:ind w:firstLine="720"/>
        <w:jc w:val="both"/>
        <w:rPr>
          <w:rFonts w:ascii="Times New Roman" w:hAnsi="Times New Roman" w:cs="Times New Roman"/>
          <w:sz w:val="24"/>
          <w:szCs w:val="24"/>
        </w:rPr>
      </w:pPr>
      <w:r w:rsidRPr="00C67B3B">
        <w:rPr>
          <w:rFonts w:ascii="Times New Roman" w:hAnsi="Times New Roman" w:cs="Times New Roman"/>
          <w:b/>
          <w:i/>
          <w:sz w:val="24"/>
          <w:szCs w:val="24"/>
        </w:rPr>
        <w:t>Field</w:t>
      </w:r>
      <w:r>
        <w:rPr>
          <w:rFonts w:ascii="Times New Roman" w:hAnsi="Times New Roman" w:cs="Times New Roman"/>
          <w:b/>
          <w:i/>
          <w:sz w:val="24"/>
          <w:szCs w:val="24"/>
        </w:rPr>
        <w:t xml:space="preserve"> collection</w:t>
      </w:r>
      <w:r w:rsidRPr="00C67B3B">
        <w:rPr>
          <w:rFonts w:ascii="Times New Roman" w:hAnsi="Times New Roman" w:cs="Times New Roman"/>
          <w:b/>
          <w:i/>
          <w:sz w:val="24"/>
          <w:szCs w:val="24"/>
        </w:rPr>
        <w:t xml:space="preserve"> of G</w:t>
      </w:r>
      <w:r>
        <w:rPr>
          <w:rFonts w:ascii="Times New Roman" w:hAnsi="Times New Roman" w:cs="Times New Roman"/>
          <w:b/>
          <w:i/>
          <w:sz w:val="24"/>
          <w:szCs w:val="24"/>
        </w:rPr>
        <w:t>eum</w:t>
      </w:r>
      <w:r w:rsidRPr="00C67B3B">
        <w:rPr>
          <w:rFonts w:ascii="Times New Roman" w:hAnsi="Times New Roman" w:cs="Times New Roman"/>
          <w:b/>
          <w:i/>
          <w:sz w:val="24"/>
          <w:szCs w:val="24"/>
        </w:rPr>
        <w:t xml:space="preserve"> triflorum—</w:t>
      </w:r>
      <w:r w:rsidRPr="00C67B3B">
        <w:rPr>
          <w:rFonts w:ascii="Times New Roman" w:hAnsi="Times New Roman" w:cs="Times New Roman"/>
          <w:sz w:val="24"/>
          <w:szCs w:val="24"/>
        </w:rPr>
        <w:t xml:space="preserve">In the spring of 2015, seeds from 22 populations of </w:t>
      </w:r>
      <w:r w:rsidRPr="00C67B3B">
        <w:rPr>
          <w:rFonts w:ascii="Times New Roman" w:hAnsi="Times New Roman" w:cs="Times New Roman"/>
          <w:i/>
          <w:sz w:val="24"/>
          <w:szCs w:val="24"/>
        </w:rPr>
        <w:t>G. triflorum</w:t>
      </w:r>
      <w:r w:rsidRPr="00C67B3B">
        <w:rPr>
          <w:rFonts w:ascii="Times New Roman" w:hAnsi="Times New Roman" w:cs="Times New Roman"/>
          <w:sz w:val="24"/>
          <w:szCs w:val="24"/>
        </w:rPr>
        <w:t xml:space="preserve"> were sampled across</w:t>
      </w:r>
      <w:r w:rsidRPr="00C67B3B" w:rsidDel="00D70EF5">
        <w:rPr>
          <w:rFonts w:ascii="Times New Roman" w:hAnsi="Times New Roman" w:cs="Times New Roman"/>
          <w:sz w:val="24"/>
          <w:szCs w:val="24"/>
        </w:rPr>
        <w:t xml:space="preserve"> </w:t>
      </w:r>
      <w:r w:rsidRPr="00C67B3B">
        <w:rPr>
          <w:rFonts w:ascii="Times New Roman" w:hAnsi="Times New Roman" w:cs="Times New Roman"/>
          <w:sz w:val="24"/>
          <w:szCs w:val="24"/>
        </w:rPr>
        <w:t xml:space="preserve">much of the species’ natural range. Nineteen populations were sampled spanning three distinct eco-regions; including eleven populations representing the Great Lake alvars (GLA) region, two populations from Manitoba alvars (MBA) region, and six populations from the Prairie (PRA) region (Figure 1, Table 1). Forty open-pollinated maternal seed families were collected along a 100m transect within each population (see details in Hamilton and Eckert 2007). In addition to field collections, three bulk seed collections were provided by </w:t>
      </w:r>
      <w:r w:rsidRPr="00C67B3B">
        <w:rPr>
          <w:rFonts w:ascii="Times New Roman" w:hAnsi="Times New Roman" w:cs="Times New Roman"/>
          <w:sz w:val="24"/>
          <w:szCs w:val="24"/>
        </w:rPr>
        <w:lastRenderedPageBreak/>
        <w:t>commercial growers (SD-PMG, MN-PMG) and the USDA (WA-BLK) from the prairie region (Figure 1, Table 1).</w:t>
      </w:r>
    </w:p>
    <w:p w14:paraId="561D7F98" w14:textId="77777777" w:rsidR="003905B6" w:rsidRPr="007656E6" w:rsidRDefault="003905B6" w:rsidP="007656E6">
      <w:pPr>
        <w:spacing w:line="480" w:lineRule="auto"/>
        <w:jc w:val="both"/>
        <w:rPr>
          <w:rFonts w:ascii="Times New Roman" w:hAnsi="Times New Roman" w:cs="Times New Roman"/>
          <w:b/>
          <w:sz w:val="24"/>
        </w:rPr>
      </w:pPr>
    </w:p>
    <w:p w14:paraId="421AEB3F" w14:textId="6233B04B" w:rsidR="00F2735D" w:rsidRDefault="002578AB" w:rsidP="007656E6">
      <w:pPr>
        <w:spacing w:line="480" w:lineRule="auto"/>
        <w:ind w:firstLine="720"/>
        <w:jc w:val="both"/>
        <w:rPr>
          <w:rFonts w:ascii="Times New Roman" w:hAnsi="Times New Roman" w:cs="Times New Roman"/>
        </w:rPr>
      </w:pPr>
      <w:r>
        <w:rPr>
          <w:rFonts w:ascii="Times New Roman" w:hAnsi="Times New Roman" w:cs="Times New Roman"/>
          <w:b/>
          <w:i/>
          <w:sz w:val="24"/>
        </w:rPr>
        <w:t>Common garden experimental design—</w:t>
      </w:r>
      <w:r w:rsidR="00F2735D">
        <w:rPr>
          <w:rFonts w:ascii="Times New Roman" w:hAnsi="Times New Roman" w:cs="Times New Roman"/>
        </w:rPr>
        <w:t>A common garden</w:t>
      </w:r>
      <w:r w:rsidR="00140684">
        <w:rPr>
          <w:rFonts w:ascii="Times New Roman" w:hAnsi="Times New Roman" w:cs="Times New Roman"/>
        </w:rPr>
        <w:t xml:space="preserve"> experiment focusing on trait</w:t>
      </w:r>
      <w:r>
        <w:rPr>
          <w:rFonts w:ascii="Times New Roman" w:hAnsi="Times New Roman" w:cs="Times New Roman"/>
        </w:rPr>
        <w:t xml:space="preserve"> differentiation across regions</w:t>
      </w:r>
      <w:r w:rsidR="00140684">
        <w:rPr>
          <w:rFonts w:ascii="Times New Roman" w:hAnsi="Times New Roman" w:cs="Times New Roman"/>
        </w:rPr>
        <w:t xml:space="preserve"> </w:t>
      </w:r>
      <w:r w:rsidR="00AE708F" w:rsidRPr="00F93321">
        <w:rPr>
          <w:rFonts w:ascii="Times New Roman" w:hAnsi="Times New Roman" w:cs="Times New Roman"/>
        </w:rPr>
        <w:t>w</w:t>
      </w:r>
      <w:r w:rsidR="00F2735D">
        <w:rPr>
          <w:rFonts w:ascii="Times New Roman" w:hAnsi="Times New Roman" w:cs="Times New Roman"/>
        </w:rPr>
        <w:t xml:space="preserve">as established </w:t>
      </w:r>
      <w:r w:rsidR="005054EC">
        <w:rPr>
          <w:rFonts w:ascii="Times New Roman" w:hAnsi="Times New Roman" w:cs="Times New Roman"/>
        </w:rPr>
        <w:t>on</w:t>
      </w:r>
      <w:r w:rsidR="00140684">
        <w:rPr>
          <w:rFonts w:ascii="Times New Roman" w:hAnsi="Times New Roman" w:cs="Times New Roman"/>
        </w:rPr>
        <w:t xml:space="preserve"> November </w:t>
      </w:r>
      <w:r w:rsidR="005054EC">
        <w:rPr>
          <w:rFonts w:ascii="Times New Roman" w:hAnsi="Times New Roman" w:cs="Times New Roman"/>
        </w:rPr>
        <w:t xml:space="preserve">7, </w:t>
      </w:r>
      <w:r w:rsidR="00140684">
        <w:rPr>
          <w:rFonts w:ascii="Times New Roman" w:hAnsi="Times New Roman" w:cs="Times New Roman"/>
        </w:rPr>
        <w:t xml:space="preserve">2015 </w:t>
      </w:r>
      <w:r w:rsidR="00AE708F" w:rsidRPr="00F93321">
        <w:rPr>
          <w:rFonts w:ascii="Times New Roman" w:hAnsi="Times New Roman" w:cs="Times New Roman"/>
        </w:rPr>
        <w:t>at North Dakota State University</w:t>
      </w:r>
      <w:r>
        <w:rPr>
          <w:rFonts w:ascii="Times New Roman" w:hAnsi="Times New Roman" w:cs="Times New Roman"/>
        </w:rPr>
        <w:t xml:space="preserve">. </w:t>
      </w:r>
      <w:r w:rsidR="002778E6">
        <w:rPr>
          <w:rFonts w:ascii="Times New Roman" w:hAnsi="Times New Roman" w:cs="Times New Roman"/>
        </w:rPr>
        <w:t xml:space="preserve">Seeds </w:t>
      </w:r>
      <w:r w:rsidR="004A1515">
        <w:rPr>
          <w:rFonts w:ascii="Times New Roman" w:hAnsi="Times New Roman" w:cs="Times New Roman"/>
        </w:rPr>
        <w:t xml:space="preserve">from the 22 sampled populations </w:t>
      </w:r>
      <w:r w:rsidR="002778E6">
        <w:rPr>
          <w:rFonts w:ascii="Times New Roman" w:hAnsi="Times New Roman" w:cs="Times New Roman"/>
        </w:rPr>
        <w:t>were planted in 12 randomized blocks</w:t>
      </w:r>
      <w:r w:rsidR="004A1515">
        <w:rPr>
          <w:rFonts w:ascii="Times New Roman" w:hAnsi="Times New Roman" w:cs="Times New Roman"/>
        </w:rPr>
        <w:t>.</w:t>
      </w:r>
      <w:r w:rsidR="004A1515" w:rsidRPr="004A1515">
        <w:rPr>
          <w:rFonts w:ascii="Times New Roman" w:hAnsi="Times New Roman" w:cs="Times New Roman"/>
        </w:rPr>
        <w:t xml:space="preserve"> For field collected populations, ten maternal seed families were planted per population, including 12 individuals per maternal seed family. For bulk-seed collections, 24 seeds were planted including two replicates per block for each source (Table 1).</w:t>
      </w:r>
      <w:r w:rsidR="004A1515">
        <w:rPr>
          <w:rFonts w:ascii="Times New Roman" w:hAnsi="Times New Roman" w:cs="Times New Roman"/>
        </w:rPr>
        <w:t xml:space="preserve"> </w:t>
      </w:r>
      <w:r w:rsidR="002778E6">
        <w:rPr>
          <w:rFonts w:ascii="Times New Roman" w:hAnsi="Times New Roman" w:cs="Times New Roman"/>
        </w:rPr>
        <w:t xml:space="preserve">The total number of individuals seeded for the experiment was 2348 (Table 1) </w:t>
      </w:r>
      <w:r w:rsidR="005054EC" w:rsidRPr="00F93321">
        <w:rPr>
          <w:rFonts w:ascii="Times New Roman" w:hAnsi="Times New Roman" w:cs="Times New Roman"/>
        </w:rPr>
        <w:t>Seeds were treated with a .02% PPM</w:t>
      </w:r>
      <w:r w:rsidR="005054EC" w:rsidRPr="00F93321">
        <w:rPr>
          <w:rFonts w:ascii="Times New Roman" w:hAnsi="Times New Roman" w:cs="Times New Roman"/>
          <w:vertAlign w:val="superscript"/>
        </w:rPr>
        <w:t>TM</w:t>
      </w:r>
      <w:r w:rsidR="005054EC" w:rsidRPr="00F93321">
        <w:rPr>
          <w:rFonts w:ascii="Times New Roman" w:hAnsi="Times New Roman" w:cs="Times New Roman"/>
        </w:rPr>
        <w:t xml:space="preserve"> fungicide treatment and planted in cone-</w:t>
      </w:r>
      <w:proofErr w:type="spellStart"/>
      <w:r w:rsidR="005054EC" w:rsidRPr="00F93321">
        <w:rPr>
          <w:rFonts w:ascii="Times New Roman" w:hAnsi="Times New Roman" w:cs="Times New Roman"/>
        </w:rPr>
        <w:t>tainers</w:t>
      </w:r>
      <w:proofErr w:type="spellEnd"/>
      <w:r w:rsidR="005054EC" w:rsidRPr="00F93321">
        <w:rPr>
          <w:rFonts w:ascii="Times New Roman" w:hAnsi="Times New Roman" w:cs="Times New Roman"/>
        </w:rPr>
        <w:t xml:space="preserve"> </w:t>
      </w:r>
      <w:r w:rsidR="004A1515">
        <w:rPr>
          <w:rFonts w:ascii="Times New Roman" w:hAnsi="Times New Roman" w:cs="Times New Roman"/>
        </w:rPr>
        <w:t>(</w:t>
      </w:r>
      <w:proofErr w:type="spellStart"/>
      <w:r w:rsidR="004A1515" w:rsidRPr="00F93321">
        <w:rPr>
          <w:rFonts w:ascii="Times New Roman" w:hAnsi="Times New Roman" w:cs="Times New Roman"/>
        </w:rPr>
        <w:t>Stuewe</w:t>
      </w:r>
      <w:proofErr w:type="spellEnd"/>
      <w:r w:rsidR="004A1515" w:rsidRPr="00F93321">
        <w:rPr>
          <w:rFonts w:ascii="Times New Roman" w:hAnsi="Times New Roman" w:cs="Times New Roman"/>
        </w:rPr>
        <w:t xml:space="preserve"> &amp; Sons 158mL</w:t>
      </w:r>
      <w:r w:rsidR="004A1515">
        <w:rPr>
          <w:rFonts w:ascii="Times New Roman" w:hAnsi="Times New Roman" w:cs="Times New Roman"/>
        </w:rPr>
        <w:t>)</w:t>
      </w:r>
      <w:r w:rsidR="004A1515" w:rsidRPr="00F93321">
        <w:rPr>
          <w:rFonts w:ascii="Times New Roman" w:hAnsi="Times New Roman" w:cs="Times New Roman"/>
        </w:rPr>
        <w:t xml:space="preserve"> </w:t>
      </w:r>
      <w:r w:rsidR="005054EC" w:rsidRPr="00F93321">
        <w:rPr>
          <w:rFonts w:ascii="Times New Roman" w:hAnsi="Times New Roman" w:cs="Times New Roman"/>
        </w:rPr>
        <w:t xml:space="preserve">filled with </w:t>
      </w:r>
      <w:proofErr w:type="spellStart"/>
      <w:r w:rsidR="005054EC" w:rsidRPr="00F93321">
        <w:rPr>
          <w:rFonts w:ascii="Times New Roman" w:hAnsi="Times New Roman" w:cs="Times New Roman"/>
        </w:rPr>
        <w:t>Sungro</w:t>
      </w:r>
      <w:proofErr w:type="spellEnd"/>
      <w:r w:rsidR="005054EC" w:rsidRPr="00F93321">
        <w:rPr>
          <w:rFonts w:ascii="Times New Roman" w:hAnsi="Times New Roman" w:cs="Times New Roman"/>
        </w:rPr>
        <w:t xml:space="preserve"> horticulture mix soil. Plants were re-potted into 1014mL mini-</w:t>
      </w:r>
      <w:proofErr w:type="spellStart"/>
      <w:r w:rsidR="005054EC" w:rsidRPr="00F93321">
        <w:rPr>
          <w:rFonts w:ascii="Times New Roman" w:hAnsi="Times New Roman" w:cs="Times New Roman"/>
        </w:rPr>
        <w:t>treepot</w:t>
      </w:r>
      <w:proofErr w:type="spellEnd"/>
      <w:r w:rsidR="005054EC" w:rsidRPr="00F93321">
        <w:rPr>
          <w:rFonts w:ascii="Times New Roman" w:hAnsi="Times New Roman" w:cs="Times New Roman"/>
        </w:rPr>
        <w:t xml:space="preserve"> containers (</w:t>
      </w:r>
      <w:proofErr w:type="spellStart"/>
      <w:r w:rsidR="005054EC" w:rsidRPr="00F93321">
        <w:rPr>
          <w:rFonts w:ascii="Times New Roman" w:hAnsi="Times New Roman" w:cs="Times New Roman"/>
        </w:rPr>
        <w:t>Stuewe</w:t>
      </w:r>
      <w:proofErr w:type="spellEnd"/>
      <w:r w:rsidR="005054EC" w:rsidRPr="00F93321">
        <w:rPr>
          <w:rFonts w:ascii="Times New Roman" w:hAnsi="Times New Roman" w:cs="Times New Roman"/>
        </w:rPr>
        <w:t xml:space="preserve"> &amp; Sons) </w:t>
      </w:r>
      <w:r w:rsidR="005054EC">
        <w:rPr>
          <w:rFonts w:ascii="Times New Roman" w:hAnsi="Times New Roman" w:cs="Times New Roman"/>
        </w:rPr>
        <w:t xml:space="preserve">following </w:t>
      </w:r>
      <w:r w:rsidR="005054EC" w:rsidRPr="00F93321">
        <w:rPr>
          <w:rFonts w:ascii="Times New Roman" w:hAnsi="Times New Roman" w:cs="Times New Roman"/>
        </w:rPr>
        <w:t xml:space="preserve">approximately </w:t>
      </w:r>
      <w:r w:rsidR="005054EC" w:rsidRPr="00D51FBA">
        <w:rPr>
          <w:rFonts w:ascii="Times New Roman" w:hAnsi="Times New Roman" w:cs="Times New Roman"/>
        </w:rPr>
        <w:t>two</w:t>
      </w:r>
      <w:r w:rsidR="005054EC">
        <w:rPr>
          <w:rFonts w:ascii="Times New Roman" w:hAnsi="Times New Roman" w:cs="Times New Roman"/>
        </w:rPr>
        <w:t xml:space="preserve"> </w:t>
      </w:r>
      <w:r w:rsidR="005054EC" w:rsidRPr="00F93321">
        <w:rPr>
          <w:rFonts w:ascii="Times New Roman" w:hAnsi="Times New Roman" w:cs="Times New Roman"/>
        </w:rPr>
        <w:t>months</w:t>
      </w:r>
      <w:r w:rsidR="005054EC">
        <w:rPr>
          <w:rFonts w:ascii="Times New Roman" w:hAnsi="Times New Roman" w:cs="Times New Roman"/>
        </w:rPr>
        <w:t xml:space="preserve"> of seedling development</w:t>
      </w:r>
      <w:r w:rsidR="005054EC" w:rsidRPr="00F93321">
        <w:rPr>
          <w:rFonts w:ascii="Times New Roman" w:hAnsi="Times New Roman" w:cs="Times New Roman"/>
        </w:rPr>
        <w:t>.</w:t>
      </w:r>
      <w:r w:rsidR="005054EC" w:rsidRPr="0001424B">
        <w:rPr>
          <w:rFonts w:ascii="Times New Roman" w:hAnsi="Times New Roman" w:cs="Times New Roman"/>
        </w:rPr>
        <w:t xml:space="preserve"> </w:t>
      </w:r>
      <w:r w:rsidR="00AE708F" w:rsidRPr="00F93321">
        <w:rPr>
          <w:rFonts w:ascii="Times New Roman" w:hAnsi="Times New Roman" w:cs="Times New Roman"/>
        </w:rPr>
        <w:t xml:space="preserve">Greenhouse conditions </w:t>
      </w:r>
      <w:r w:rsidR="005054EC">
        <w:rPr>
          <w:rFonts w:ascii="Times New Roman" w:hAnsi="Times New Roman" w:cs="Times New Roman"/>
        </w:rPr>
        <w:t>were maintained at a</w:t>
      </w:r>
      <w:r w:rsidR="00AE708F" w:rsidRPr="00F93321">
        <w:rPr>
          <w:rFonts w:ascii="Times New Roman" w:hAnsi="Times New Roman" w:cs="Times New Roman"/>
        </w:rPr>
        <w:t xml:space="preserve"> 15</w:t>
      </w:r>
      <w:r w:rsidR="004A1515">
        <w:rPr>
          <w:rFonts w:ascii="Times New Roman" w:hAnsi="Times New Roman" w:cs="Times New Roman"/>
        </w:rPr>
        <w:t>:9</w:t>
      </w:r>
      <w:r w:rsidR="00AE708F" w:rsidRPr="00F93321">
        <w:rPr>
          <w:rFonts w:ascii="Times New Roman" w:hAnsi="Times New Roman" w:cs="Times New Roman"/>
        </w:rPr>
        <w:t xml:space="preserve"> hour </w:t>
      </w:r>
      <w:r w:rsidR="004A1515">
        <w:rPr>
          <w:rFonts w:ascii="Times New Roman" w:hAnsi="Times New Roman" w:cs="Times New Roman"/>
        </w:rPr>
        <w:t xml:space="preserve">daylight to darkness </w:t>
      </w:r>
      <w:r w:rsidR="00AE708F" w:rsidRPr="00F93321">
        <w:rPr>
          <w:rFonts w:ascii="Times New Roman" w:hAnsi="Times New Roman" w:cs="Times New Roman"/>
        </w:rPr>
        <w:t xml:space="preserve">photoperiod with supplemental light from halide lighting at a measured flux density of </w:t>
      </w:r>
      <w:r w:rsidR="004A1515">
        <w:rPr>
          <w:rFonts w:ascii="Times New Roman" w:hAnsi="Times New Roman" w:cs="Times New Roman"/>
        </w:rPr>
        <w:t>0</w:t>
      </w:r>
      <w:r w:rsidR="00AE708F" w:rsidRPr="00F93321">
        <w:rPr>
          <w:rFonts w:ascii="Times New Roman" w:hAnsi="Times New Roman" w:cs="Times New Roman"/>
        </w:rPr>
        <w:t>3383 mmol m</w:t>
      </w:r>
      <w:r w:rsidR="00AE708F" w:rsidRPr="00F93321">
        <w:rPr>
          <w:rFonts w:ascii="Times New Roman" w:hAnsi="Times New Roman" w:cs="Times New Roman"/>
          <w:vertAlign w:val="superscript"/>
        </w:rPr>
        <w:t>2</w:t>
      </w:r>
      <w:r w:rsidR="00AE708F" w:rsidRPr="00F93321">
        <w:rPr>
          <w:rFonts w:ascii="Times New Roman" w:hAnsi="Times New Roman" w:cs="Times New Roman"/>
        </w:rPr>
        <w:t xml:space="preserve"> s</w:t>
      </w:r>
      <w:r w:rsidR="00AE708F" w:rsidRPr="00F93321">
        <w:rPr>
          <w:rFonts w:ascii="Times New Roman" w:hAnsi="Times New Roman" w:cs="Times New Roman"/>
          <w:vertAlign w:val="superscript"/>
        </w:rPr>
        <w:t>-1</w:t>
      </w:r>
      <w:r w:rsidR="005054EC">
        <w:rPr>
          <w:rFonts w:ascii="Times New Roman" w:hAnsi="Times New Roman" w:cs="Times New Roman"/>
        </w:rPr>
        <w:t xml:space="preserve"> </w:t>
      </w:r>
      <w:proofErr w:type="gramStart"/>
      <w:r w:rsidR="005054EC">
        <w:rPr>
          <w:rFonts w:ascii="Times New Roman" w:hAnsi="Times New Roman" w:cs="Times New Roman"/>
        </w:rPr>
        <w:t xml:space="preserve">and </w:t>
      </w:r>
      <w:r w:rsidR="00AE708F" w:rsidRPr="00F93321">
        <w:rPr>
          <w:rFonts w:ascii="Times New Roman" w:hAnsi="Times New Roman" w:cs="Times New Roman"/>
        </w:rPr>
        <w:t xml:space="preserve"> </w:t>
      </w:r>
      <w:r w:rsidR="005054EC">
        <w:rPr>
          <w:rFonts w:ascii="Times New Roman" w:hAnsi="Times New Roman" w:cs="Times New Roman"/>
        </w:rPr>
        <w:t>temperatures</w:t>
      </w:r>
      <w:proofErr w:type="gramEnd"/>
      <w:r w:rsidR="005054EC" w:rsidRPr="00F93321">
        <w:rPr>
          <w:rFonts w:ascii="Times New Roman" w:hAnsi="Times New Roman" w:cs="Times New Roman"/>
        </w:rPr>
        <w:t xml:space="preserve"> </w:t>
      </w:r>
      <w:r w:rsidR="00AE708F" w:rsidRPr="00F93321">
        <w:rPr>
          <w:rFonts w:ascii="Times New Roman" w:hAnsi="Times New Roman" w:cs="Times New Roman"/>
        </w:rPr>
        <w:t xml:space="preserve">between 18.3°C and 23.9°C throughout the course of the experiment. Plants were </w:t>
      </w:r>
      <w:r w:rsidR="005054EC">
        <w:rPr>
          <w:rFonts w:ascii="Times New Roman" w:hAnsi="Times New Roman" w:cs="Times New Roman"/>
        </w:rPr>
        <w:t xml:space="preserve">watered bi-weekly, and were provided </w:t>
      </w:r>
      <w:r w:rsidR="00AE708F" w:rsidRPr="00F93321">
        <w:rPr>
          <w:rFonts w:ascii="Times New Roman" w:hAnsi="Times New Roman" w:cs="Times New Roman"/>
        </w:rPr>
        <w:t>a slow release fertilizer mix (</w:t>
      </w:r>
      <w:proofErr w:type="spellStart"/>
      <w:r w:rsidR="00AE708F" w:rsidRPr="00F93321">
        <w:rPr>
          <w:rFonts w:ascii="Times New Roman" w:hAnsi="Times New Roman" w:cs="Times New Roman"/>
        </w:rPr>
        <w:t>Osmocote</w:t>
      </w:r>
      <w:proofErr w:type="spellEnd"/>
      <w:r w:rsidR="00AE708F" w:rsidRPr="00F93321">
        <w:rPr>
          <w:rFonts w:ascii="Times New Roman" w:hAnsi="Times New Roman" w:cs="Times New Roman"/>
        </w:rPr>
        <w:t xml:space="preserve"> 14N-14P-14K) intermittently throughout the course of the experiment. In May 2016, seed</w:t>
      </w:r>
      <w:r w:rsidR="0064460C">
        <w:rPr>
          <w:rFonts w:ascii="Times New Roman" w:hAnsi="Times New Roman" w:cs="Times New Roman"/>
        </w:rPr>
        <w:t>s</w:t>
      </w:r>
      <w:r w:rsidR="00AE708F" w:rsidRPr="00F93321">
        <w:rPr>
          <w:rFonts w:ascii="Times New Roman" w:hAnsi="Times New Roman" w:cs="Times New Roman"/>
        </w:rPr>
        <w:t xml:space="preserve"> </w:t>
      </w:r>
      <w:r w:rsidR="0064460C">
        <w:rPr>
          <w:rFonts w:ascii="Times New Roman" w:hAnsi="Times New Roman" w:cs="Times New Roman"/>
        </w:rPr>
        <w:t xml:space="preserve">which had germinated and established </w:t>
      </w:r>
      <w:r w:rsidR="00AE708F" w:rsidRPr="00F93321">
        <w:rPr>
          <w:rFonts w:ascii="Times New Roman" w:hAnsi="Times New Roman" w:cs="Times New Roman"/>
        </w:rPr>
        <w:t>were transferred to a permanent outdoor research facility</w:t>
      </w:r>
      <w:r w:rsidR="005054EC">
        <w:rPr>
          <w:rFonts w:ascii="Times New Roman" w:hAnsi="Times New Roman" w:cs="Times New Roman"/>
        </w:rPr>
        <w:t xml:space="preserve"> at</w:t>
      </w:r>
      <w:r w:rsidR="00AE708F" w:rsidRPr="00F93321">
        <w:rPr>
          <w:rFonts w:ascii="Times New Roman" w:hAnsi="Times New Roman" w:cs="Times New Roman"/>
        </w:rPr>
        <w:t xml:space="preserve"> the Minnesota State University Moorhead Regional Science Center (</w:t>
      </w:r>
      <w:r w:rsidR="005A6C1A">
        <w:rPr>
          <w:rFonts w:ascii="Times New Roman" w:hAnsi="Times New Roman" w:cs="Times New Roman"/>
        </w:rPr>
        <w:t xml:space="preserve">Table 1, </w:t>
      </w:r>
      <w:r w:rsidR="00AE708F" w:rsidRPr="00F93321">
        <w:rPr>
          <w:rFonts w:ascii="Times New Roman" w:hAnsi="Times New Roman" w:cs="Times New Roman"/>
        </w:rPr>
        <w:t>46.86913N, -96.4522W)</w:t>
      </w:r>
      <w:r w:rsidR="008358B0">
        <w:rPr>
          <w:rFonts w:ascii="Times New Roman" w:hAnsi="Times New Roman" w:cs="Times New Roman"/>
        </w:rPr>
        <w:t xml:space="preserve">. </w:t>
      </w:r>
      <w:r w:rsidR="0064460C">
        <w:rPr>
          <w:rFonts w:ascii="Times New Roman" w:hAnsi="Times New Roman" w:cs="Times New Roman"/>
        </w:rPr>
        <w:t xml:space="preserve">The randomized blocks were kept in the same arrangement. </w:t>
      </w:r>
      <w:r w:rsidR="004A1515" w:rsidRPr="004A1515">
        <w:rPr>
          <w:rFonts w:ascii="Times New Roman" w:hAnsi="Times New Roman" w:cs="Times New Roman"/>
        </w:rPr>
        <w:t>The number of individuals established ranged from 5 to 108 per population, with the exception of AB-RL, which exhibited 0% emergence in the greenhouse (Table 1</w:t>
      </w:r>
      <w:proofErr w:type="gramStart"/>
      <w:r w:rsidR="004A1515" w:rsidRPr="004A1515">
        <w:rPr>
          <w:rFonts w:ascii="Times New Roman" w:hAnsi="Times New Roman" w:cs="Times New Roman"/>
        </w:rPr>
        <w:t>)</w:t>
      </w:r>
      <w:r w:rsidR="004A1515">
        <w:rPr>
          <w:rFonts w:ascii="Times New Roman" w:hAnsi="Times New Roman" w:cs="Times New Roman"/>
        </w:rPr>
        <w:t>, a</w:t>
      </w:r>
      <w:r w:rsidR="0064460C">
        <w:rPr>
          <w:rFonts w:ascii="Times New Roman" w:hAnsi="Times New Roman" w:cs="Times New Roman"/>
        </w:rPr>
        <w:t>nd</w:t>
      </w:r>
      <w:proofErr w:type="gramEnd"/>
      <w:r w:rsidR="0064460C">
        <w:rPr>
          <w:rFonts w:ascii="Times New Roman" w:hAnsi="Times New Roman" w:cs="Times New Roman"/>
        </w:rPr>
        <w:t xml:space="preserve"> </w:t>
      </w:r>
      <w:r w:rsidR="008358B0">
        <w:rPr>
          <w:rFonts w:ascii="Times New Roman" w:hAnsi="Times New Roman" w:cs="Times New Roman"/>
        </w:rPr>
        <w:t xml:space="preserve">were </w:t>
      </w:r>
      <w:r w:rsidR="00692ACA">
        <w:rPr>
          <w:rFonts w:ascii="Times New Roman" w:hAnsi="Times New Roman" w:cs="Times New Roman"/>
        </w:rPr>
        <w:t>planted directly into the ground through</w:t>
      </w:r>
      <w:r w:rsidR="000608E7">
        <w:rPr>
          <w:rFonts w:ascii="Times New Roman" w:hAnsi="Times New Roman" w:cs="Times New Roman"/>
        </w:rPr>
        <w:t xml:space="preserve"> </w:t>
      </w:r>
      <w:r w:rsidR="002B6617">
        <w:rPr>
          <w:rFonts w:ascii="Times New Roman" w:hAnsi="Times New Roman" w:cs="Times New Roman"/>
        </w:rPr>
        <w:t xml:space="preserve">cutouts in </w:t>
      </w:r>
      <w:r w:rsidR="000608E7">
        <w:rPr>
          <w:rFonts w:ascii="Times New Roman" w:hAnsi="Times New Roman" w:cs="Times New Roman"/>
        </w:rPr>
        <w:t>a</w:t>
      </w:r>
      <w:r w:rsidR="008358B0">
        <w:rPr>
          <w:rFonts w:ascii="Times New Roman" w:hAnsi="Times New Roman" w:cs="Times New Roman"/>
        </w:rPr>
        <w:t xml:space="preserve"> </w:t>
      </w:r>
      <w:r w:rsidR="000608E7">
        <w:rPr>
          <w:rFonts w:ascii="Times New Roman" w:hAnsi="Times New Roman" w:cs="Times New Roman"/>
        </w:rPr>
        <w:t xml:space="preserve">weed barrier </w:t>
      </w:r>
      <w:r w:rsidR="008358B0">
        <w:rPr>
          <w:rFonts w:ascii="Times New Roman" w:hAnsi="Times New Roman" w:cs="Times New Roman"/>
        </w:rPr>
        <w:t>to limit competition</w:t>
      </w:r>
      <w:r w:rsidR="002B6617">
        <w:rPr>
          <w:rFonts w:ascii="Times New Roman" w:hAnsi="Times New Roman" w:cs="Times New Roman"/>
        </w:rPr>
        <w:t>.</w:t>
      </w:r>
      <w:r w:rsidR="008F4F7F">
        <w:rPr>
          <w:rFonts w:ascii="Times New Roman" w:hAnsi="Times New Roman" w:cs="Times New Roman"/>
        </w:rPr>
        <w:t xml:space="preserve"> </w:t>
      </w:r>
    </w:p>
    <w:p w14:paraId="73FF19AA" w14:textId="77777777" w:rsidR="00361DAC" w:rsidRDefault="00361DAC" w:rsidP="007656E6">
      <w:pPr>
        <w:spacing w:line="480" w:lineRule="auto"/>
        <w:ind w:firstLine="720"/>
        <w:jc w:val="both"/>
        <w:rPr>
          <w:rFonts w:ascii="Times New Roman" w:hAnsi="Times New Roman" w:cs="Times New Roman"/>
        </w:rPr>
      </w:pPr>
    </w:p>
    <w:p w14:paraId="2DCEF92C" w14:textId="104E28E8" w:rsidR="007A2A48" w:rsidRPr="007A2A48" w:rsidRDefault="007A2A48" w:rsidP="000A39D1">
      <w:pPr>
        <w:spacing w:line="480" w:lineRule="auto"/>
        <w:ind w:firstLine="720"/>
        <w:rPr>
          <w:rFonts w:ascii="Times New Roman" w:hAnsi="Times New Roman" w:cs="Times New Roman"/>
          <w:sz w:val="24"/>
          <w:szCs w:val="24"/>
        </w:rPr>
      </w:pPr>
      <w:r>
        <w:rPr>
          <w:rFonts w:ascii="Times New Roman" w:hAnsi="Times New Roman" w:cs="Times New Roman"/>
          <w:b/>
          <w:i/>
          <w:sz w:val="24"/>
        </w:rPr>
        <w:t>Source Climate Data—</w:t>
      </w:r>
      <w:r w:rsidRPr="007A2A48">
        <w:rPr>
          <w:rFonts w:ascii="Times New Roman" w:hAnsi="Times New Roman" w:cs="Times New Roman"/>
          <w:sz w:val="24"/>
          <w:szCs w:val="24"/>
        </w:rPr>
        <w:t xml:space="preserve"> </w:t>
      </w:r>
      <w:r w:rsidR="000A39D1">
        <w:rPr>
          <w:rFonts w:ascii="Times New Roman" w:hAnsi="Times New Roman" w:cs="Times New Roman"/>
          <w:sz w:val="24"/>
          <w:szCs w:val="24"/>
        </w:rPr>
        <w:t>Climate d</w:t>
      </w:r>
      <w:r w:rsidR="000A39D1" w:rsidRPr="00380332">
        <w:rPr>
          <w:rFonts w:ascii="Times New Roman" w:hAnsi="Times New Roman" w:cs="Times New Roman"/>
          <w:sz w:val="24"/>
          <w:szCs w:val="24"/>
        </w:rPr>
        <w:t xml:space="preserve">ata was sourced from </w:t>
      </w:r>
      <w:proofErr w:type="spellStart"/>
      <w:r w:rsidR="000A39D1" w:rsidRPr="00380332">
        <w:rPr>
          <w:rFonts w:ascii="Times New Roman" w:hAnsi="Times New Roman" w:cs="Times New Roman"/>
          <w:sz w:val="24"/>
          <w:szCs w:val="24"/>
        </w:rPr>
        <w:t>ClimateNA</w:t>
      </w:r>
      <w:proofErr w:type="spellEnd"/>
      <w:r w:rsidR="000A39D1" w:rsidRPr="00380332">
        <w:rPr>
          <w:rFonts w:ascii="Times New Roman" w:hAnsi="Times New Roman" w:cs="Times New Roman"/>
          <w:sz w:val="24"/>
          <w:szCs w:val="24"/>
        </w:rPr>
        <w:t xml:space="preserve"> database </w:t>
      </w:r>
      <w:r w:rsidR="000A39D1">
        <w:rPr>
          <w:rFonts w:ascii="Times New Roman" w:hAnsi="Times New Roman" w:cs="Times New Roman"/>
          <w:sz w:val="24"/>
          <w:szCs w:val="24"/>
        </w:rPr>
        <w:t xml:space="preserve">(v5.50, University of British Columbia, Vancouver, BC, Canada). </w:t>
      </w:r>
      <w:r w:rsidR="000A39D1" w:rsidRPr="00380332">
        <w:rPr>
          <w:rFonts w:ascii="Times New Roman" w:hAnsi="Times New Roman" w:cs="Times New Roman"/>
          <w:sz w:val="24"/>
          <w:szCs w:val="24"/>
        </w:rPr>
        <w:t xml:space="preserve"> </w:t>
      </w:r>
      <w:r w:rsidR="000A39D1" w:rsidRPr="000A39D1">
        <w:rPr>
          <w:rFonts w:ascii="Times New Roman" w:hAnsi="Times New Roman" w:cs="Times New Roman"/>
          <w:sz w:val="24"/>
          <w:szCs w:val="24"/>
        </w:rPr>
        <w:t xml:space="preserve">Seasonal averages of climate variables were selected to </w:t>
      </w:r>
      <w:r w:rsidR="000A39D1" w:rsidRPr="000A39D1">
        <w:rPr>
          <w:rFonts w:ascii="Times New Roman" w:hAnsi="Times New Roman" w:cs="Times New Roman"/>
          <w:b/>
          <w:sz w:val="24"/>
          <w:szCs w:val="24"/>
        </w:rPr>
        <w:t>test aim 2.</w:t>
      </w:r>
      <w:r w:rsidR="000A39D1">
        <w:rPr>
          <w:rFonts w:ascii="Times New Roman" w:hAnsi="Times New Roman" w:cs="Times New Roman"/>
          <w:b/>
          <w:sz w:val="24"/>
          <w:szCs w:val="24"/>
        </w:rPr>
        <w:t xml:space="preserve"> </w:t>
      </w:r>
      <w:r w:rsidR="000A39D1">
        <w:rPr>
          <w:rFonts w:ascii="Times New Roman" w:hAnsi="Times New Roman" w:cs="Times New Roman"/>
          <w:sz w:val="24"/>
          <w:szCs w:val="24"/>
        </w:rPr>
        <w:t xml:space="preserve">Spring and summer averages of climate moisture deficit </w:t>
      </w:r>
      <w:r w:rsidR="000A39D1">
        <w:rPr>
          <w:rFonts w:ascii="Times New Roman" w:hAnsi="Times New Roman" w:cs="Times New Roman"/>
          <w:sz w:val="24"/>
          <w:szCs w:val="24"/>
        </w:rPr>
        <w:lastRenderedPageBreak/>
        <w:t xml:space="preserve">and mean maximum temperature were chosen as main variables because the Great Lake alvar habitat experiences drastic shift in water availability at these times, overall affecting the life history of </w:t>
      </w:r>
      <w:r w:rsidR="000A39D1">
        <w:rPr>
          <w:rFonts w:ascii="Times New Roman" w:hAnsi="Times New Roman" w:cs="Times New Roman"/>
          <w:i/>
          <w:sz w:val="24"/>
          <w:szCs w:val="24"/>
        </w:rPr>
        <w:t>Geum triflorum</w:t>
      </w:r>
      <w:r w:rsidR="00D13D60">
        <w:rPr>
          <w:rFonts w:ascii="Times New Roman" w:hAnsi="Times New Roman" w:cs="Times New Roman"/>
          <w:i/>
          <w:sz w:val="24"/>
          <w:szCs w:val="24"/>
        </w:rPr>
        <w:t xml:space="preserve"> </w:t>
      </w:r>
      <w:r w:rsidR="00D13D60">
        <w:rPr>
          <w:rFonts w:ascii="Times New Roman" w:hAnsi="Times New Roman" w:cs="Times New Roman"/>
          <w:sz w:val="24"/>
          <w:szCs w:val="24"/>
        </w:rPr>
        <w:t>(</w:t>
      </w:r>
      <w:proofErr w:type="spellStart"/>
      <w:r w:rsidR="00D13D60">
        <w:rPr>
          <w:rFonts w:ascii="Times New Roman" w:hAnsi="Times New Roman" w:cs="Times New Roman"/>
          <w:b/>
          <w:sz w:val="24"/>
          <w:szCs w:val="24"/>
        </w:rPr>
        <w:t>souce</w:t>
      </w:r>
      <w:proofErr w:type="spellEnd"/>
      <w:r w:rsidR="00D13D60">
        <w:rPr>
          <w:rFonts w:ascii="Times New Roman" w:hAnsi="Times New Roman" w:cs="Times New Roman"/>
          <w:b/>
          <w:sz w:val="24"/>
          <w:szCs w:val="24"/>
        </w:rPr>
        <w:t>)</w:t>
      </w:r>
      <w:r w:rsidR="000A39D1">
        <w:rPr>
          <w:rFonts w:ascii="Times New Roman" w:hAnsi="Times New Roman" w:cs="Times New Roman"/>
          <w:i/>
          <w:sz w:val="24"/>
          <w:szCs w:val="24"/>
        </w:rPr>
        <w:t xml:space="preserve">. </w:t>
      </w:r>
      <w:r w:rsidR="000A39D1">
        <w:rPr>
          <w:rFonts w:ascii="Times New Roman" w:hAnsi="Times New Roman" w:cs="Times New Roman"/>
          <w:b/>
          <w:sz w:val="24"/>
          <w:szCs w:val="24"/>
        </w:rPr>
        <w:t xml:space="preserve"> </w:t>
      </w:r>
      <w:r w:rsidRPr="00380332">
        <w:rPr>
          <w:rFonts w:ascii="Times New Roman" w:hAnsi="Times New Roman" w:cs="Times New Roman"/>
          <w:sz w:val="24"/>
          <w:szCs w:val="24"/>
        </w:rPr>
        <w:t xml:space="preserve">Climate data for the Great Lake alvar and prairie populations was </w:t>
      </w:r>
      <w:proofErr w:type="gramStart"/>
      <w:r w:rsidRPr="00380332">
        <w:rPr>
          <w:rFonts w:ascii="Times New Roman" w:hAnsi="Times New Roman" w:cs="Times New Roman"/>
          <w:sz w:val="24"/>
          <w:szCs w:val="24"/>
        </w:rPr>
        <w:t>30 year</w:t>
      </w:r>
      <w:proofErr w:type="gramEnd"/>
      <w:r w:rsidRPr="00380332">
        <w:rPr>
          <w:rFonts w:ascii="Times New Roman" w:hAnsi="Times New Roman" w:cs="Times New Roman"/>
          <w:sz w:val="24"/>
          <w:szCs w:val="24"/>
        </w:rPr>
        <w:t xml:space="preserve"> average data for 4 climate variables (</w:t>
      </w:r>
      <w:proofErr w:type="spellStart"/>
      <w:r w:rsidRPr="00380332">
        <w:rPr>
          <w:rFonts w:ascii="Times New Roman" w:hAnsi="Times New Roman" w:cs="Times New Roman"/>
          <w:sz w:val="24"/>
          <w:szCs w:val="24"/>
        </w:rPr>
        <w:t>CMD_sp</w:t>
      </w:r>
      <w:proofErr w:type="spellEnd"/>
      <w:r w:rsidRPr="00380332">
        <w:rPr>
          <w:rFonts w:ascii="Times New Roman" w:hAnsi="Times New Roman" w:cs="Times New Roman"/>
          <w:sz w:val="24"/>
          <w:szCs w:val="24"/>
        </w:rPr>
        <w:t xml:space="preserve">, </w:t>
      </w:r>
      <w:proofErr w:type="spellStart"/>
      <w:r w:rsidRPr="00380332">
        <w:rPr>
          <w:rFonts w:ascii="Times New Roman" w:hAnsi="Times New Roman" w:cs="Times New Roman"/>
          <w:sz w:val="24"/>
          <w:szCs w:val="24"/>
        </w:rPr>
        <w:t>CMD_sm</w:t>
      </w:r>
      <w:proofErr w:type="spellEnd"/>
      <w:r w:rsidRPr="00380332">
        <w:rPr>
          <w:rFonts w:ascii="Times New Roman" w:hAnsi="Times New Roman" w:cs="Times New Roman"/>
          <w:sz w:val="24"/>
          <w:szCs w:val="24"/>
        </w:rPr>
        <w:t xml:space="preserve">, </w:t>
      </w:r>
      <w:proofErr w:type="spellStart"/>
      <w:r w:rsidRPr="00380332">
        <w:rPr>
          <w:rFonts w:ascii="Times New Roman" w:hAnsi="Times New Roman" w:cs="Times New Roman"/>
          <w:sz w:val="24"/>
          <w:szCs w:val="24"/>
        </w:rPr>
        <w:t>Tmax_sp</w:t>
      </w:r>
      <w:proofErr w:type="spellEnd"/>
      <w:r w:rsidRPr="00380332">
        <w:rPr>
          <w:rFonts w:ascii="Times New Roman" w:hAnsi="Times New Roman" w:cs="Times New Roman"/>
          <w:sz w:val="24"/>
          <w:szCs w:val="24"/>
        </w:rPr>
        <w:t xml:space="preserve">, </w:t>
      </w:r>
      <w:proofErr w:type="spellStart"/>
      <w:r w:rsidRPr="00380332">
        <w:rPr>
          <w:rFonts w:ascii="Times New Roman" w:hAnsi="Times New Roman" w:cs="Times New Roman"/>
          <w:sz w:val="24"/>
          <w:szCs w:val="24"/>
        </w:rPr>
        <w:t>Tmax_sm</w:t>
      </w:r>
      <w:proofErr w:type="spellEnd"/>
      <w:r w:rsidRPr="00380332">
        <w:rPr>
          <w:rFonts w:ascii="Times New Roman" w:hAnsi="Times New Roman" w:cs="Times New Roman"/>
          <w:sz w:val="24"/>
          <w:szCs w:val="24"/>
        </w:rPr>
        <w:t xml:space="preserve">) corresponding to population source latitude, longitude, and elevation.  </w:t>
      </w:r>
    </w:p>
    <w:p w14:paraId="6B0C5C39" w14:textId="77777777" w:rsidR="004A1515" w:rsidRDefault="00B5156E" w:rsidP="6DBCF046">
      <w:pPr>
        <w:spacing w:line="480" w:lineRule="auto"/>
        <w:ind w:firstLine="720"/>
        <w:jc w:val="both"/>
        <w:rPr>
          <w:rFonts w:ascii="Times New Roman" w:hAnsi="Times New Roman" w:cs="Times New Roman"/>
          <w:sz w:val="24"/>
        </w:rPr>
      </w:pPr>
      <w:r>
        <w:rPr>
          <w:rFonts w:ascii="Times New Roman" w:hAnsi="Times New Roman" w:cs="Times New Roman"/>
          <w:b/>
          <w:i/>
          <w:sz w:val="24"/>
        </w:rPr>
        <w:t xml:space="preserve">Morphological </w:t>
      </w:r>
      <w:r w:rsidRPr="005348BA">
        <w:rPr>
          <w:rFonts w:ascii="Times New Roman" w:hAnsi="Times New Roman" w:cs="Times New Roman"/>
          <w:b/>
          <w:i/>
          <w:sz w:val="24"/>
        </w:rPr>
        <w:t>Measurements</w:t>
      </w:r>
      <w:r>
        <w:rPr>
          <w:rFonts w:ascii="Times New Roman" w:hAnsi="Times New Roman" w:cs="Times New Roman"/>
          <w:b/>
          <w:i/>
          <w:sz w:val="24"/>
        </w:rPr>
        <w:t>—</w:t>
      </w:r>
      <w:r w:rsidR="004A1515" w:rsidRPr="004A1515">
        <w:t xml:space="preserve"> </w:t>
      </w:r>
      <w:r w:rsidR="004A1515" w:rsidRPr="004A1515">
        <w:rPr>
          <w:rFonts w:ascii="Times New Roman" w:hAnsi="Times New Roman" w:cs="Times New Roman"/>
          <w:sz w:val="24"/>
        </w:rPr>
        <w:t xml:space="preserve">Leaf morphological trait variation was assessed for all surviving individuals from the greenhouse prior to transfer to the permanent outdoor research facility. One leaf was randomly sampled per individual (n=1396) and photographed on a 1cm2 grid to assess morphological trait differentiation in midvein length, </w:t>
      </w:r>
      <w:proofErr w:type="spellStart"/>
      <w:r w:rsidR="004A1515" w:rsidRPr="004A1515">
        <w:rPr>
          <w:rFonts w:ascii="Times New Roman" w:hAnsi="Times New Roman" w:cs="Times New Roman"/>
          <w:sz w:val="24"/>
        </w:rPr>
        <w:t>si</w:t>
      </w:r>
      <w:proofErr w:type="spellEnd"/>
      <w:r w:rsidR="004A1515" w:rsidRPr="004A1515">
        <w:rPr>
          <w:rFonts w:ascii="Times New Roman" w:hAnsi="Times New Roman" w:cs="Times New Roman"/>
          <w:sz w:val="24"/>
        </w:rPr>
        <w:t xml:space="preserve"> nus </w:t>
      </w:r>
      <w:proofErr w:type="gramStart"/>
      <w:r w:rsidR="004A1515" w:rsidRPr="004A1515">
        <w:rPr>
          <w:rFonts w:ascii="Times New Roman" w:hAnsi="Times New Roman" w:cs="Times New Roman"/>
          <w:sz w:val="24"/>
        </w:rPr>
        <w:t>depth  and</w:t>
      </w:r>
      <w:proofErr w:type="gramEnd"/>
      <w:r w:rsidR="004A1515" w:rsidRPr="004A1515">
        <w:rPr>
          <w:rFonts w:ascii="Times New Roman" w:hAnsi="Times New Roman" w:cs="Times New Roman"/>
          <w:sz w:val="24"/>
        </w:rPr>
        <w:t xml:space="preserve"> mini leaflet presence and morphology. </w:t>
      </w:r>
      <w:proofErr w:type="gramStart"/>
      <w:r w:rsidR="004A1515" w:rsidRPr="004A1515">
        <w:rPr>
          <w:rFonts w:ascii="Times New Roman" w:hAnsi="Times New Roman" w:cs="Times New Roman"/>
          <w:sz w:val="24"/>
        </w:rPr>
        <w:t>Midvein  length</w:t>
      </w:r>
      <w:proofErr w:type="gramEnd"/>
      <w:r w:rsidR="004A1515" w:rsidRPr="004A1515">
        <w:rPr>
          <w:rFonts w:ascii="Times New Roman" w:hAnsi="Times New Roman" w:cs="Times New Roman"/>
          <w:sz w:val="24"/>
        </w:rPr>
        <w:t xml:space="preserve"> was measured as the total length of the primary vein per sampled leaf. Sinus depth refers to the depth of the margin between the apex lobe and the next nearest lobe. Mini-leaflets, </w:t>
      </w:r>
      <w:proofErr w:type="gramStart"/>
      <w:r w:rsidR="004A1515" w:rsidRPr="004A1515">
        <w:rPr>
          <w:rFonts w:ascii="Times New Roman" w:hAnsi="Times New Roman" w:cs="Times New Roman"/>
          <w:sz w:val="24"/>
        </w:rPr>
        <w:t>defined  as</w:t>
      </w:r>
      <w:proofErr w:type="gramEnd"/>
      <w:r w:rsidR="004A1515" w:rsidRPr="004A1515">
        <w:rPr>
          <w:rFonts w:ascii="Times New Roman" w:hAnsi="Times New Roman" w:cs="Times New Roman"/>
          <w:sz w:val="24"/>
        </w:rPr>
        <w:t xml:space="preserve">??? were assessed on a binary scale; including presence or absence of mini leaflets, followed by assessment of shape as lobed or non-lobed leaflets. All measurements were assessed using ImageJ (Schneider et al 2012). </w:t>
      </w:r>
    </w:p>
    <w:p w14:paraId="5B9D719B" w14:textId="4F848BCD" w:rsidR="004A1515" w:rsidRPr="00C67B3B" w:rsidRDefault="00E51E30" w:rsidP="004A1515">
      <w:pPr>
        <w:spacing w:line="480" w:lineRule="auto"/>
        <w:ind w:firstLine="720"/>
        <w:jc w:val="both"/>
        <w:rPr>
          <w:rFonts w:ascii="Times New Roman" w:hAnsi="Times New Roman" w:cs="Times New Roman"/>
          <w:sz w:val="24"/>
          <w:szCs w:val="24"/>
        </w:rPr>
      </w:pPr>
      <w:r>
        <w:rPr>
          <w:rFonts w:ascii="Times New Roman" w:hAnsi="Times New Roman" w:cs="Times New Roman"/>
          <w:b/>
          <w:i/>
          <w:sz w:val="24"/>
        </w:rPr>
        <w:t xml:space="preserve">Physiological </w:t>
      </w:r>
      <w:r w:rsidRPr="005348BA">
        <w:rPr>
          <w:rFonts w:ascii="Times New Roman" w:hAnsi="Times New Roman" w:cs="Times New Roman"/>
          <w:b/>
          <w:i/>
          <w:sz w:val="24"/>
        </w:rPr>
        <w:t>Measurements</w:t>
      </w:r>
      <w:r>
        <w:rPr>
          <w:rFonts w:ascii="Times New Roman" w:hAnsi="Times New Roman" w:cs="Times New Roman"/>
          <w:b/>
          <w:i/>
          <w:sz w:val="24"/>
        </w:rPr>
        <w:t>—</w:t>
      </w:r>
      <w:r w:rsidR="00AC6D3F" w:rsidRPr="6DBCF046">
        <w:rPr>
          <w:rFonts w:ascii="Times New Roman" w:hAnsi="Times New Roman" w:cs="Times New Roman"/>
          <w:b/>
          <w:bCs/>
          <w:i/>
          <w:iCs/>
          <w:sz w:val="24"/>
          <w:szCs w:val="24"/>
        </w:rPr>
        <w:t>—</w:t>
      </w:r>
      <w:r w:rsidR="004A1515" w:rsidRPr="004A1515">
        <w:rPr>
          <w:rFonts w:ascii="Times New Roman" w:hAnsi="Times New Roman" w:cs="Times New Roman"/>
          <w:sz w:val="24"/>
          <w:szCs w:val="24"/>
        </w:rPr>
        <w:t xml:space="preserve"> </w:t>
      </w:r>
      <w:r w:rsidR="004A1515" w:rsidRPr="00C67B3B">
        <w:rPr>
          <w:rFonts w:ascii="Times New Roman" w:hAnsi="Times New Roman" w:cs="Times New Roman"/>
          <w:sz w:val="24"/>
          <w:szCs w:val="24"/>
        </w:rPr>
        <w:t>To evaluate genetic differen</w:t>
      </w:r>
      <w:r w:rsidR="004A1515">
        <w:rPr>
          <w:rFonts w:ascii="Times New Roman" w:hAnsi="Times New Roman" w:cs="Times New Roman"/>
          <w:sz w:val="24"/>
          <w:szCs w:val="24"/>
        </w:rPr>
        <w:t>ce</w:t>
      </w:r>
      <w:r w:rsidR="004A1515" w:rsidRPr="00C67B3B">
        <w:rPr>
          <w:rFonts w:ascii="Times New Roman" w:hAnsi="Times New Roman" w:cs="Times New Roman"/>
          <w:sz w:val="24"/>
          <w:szCs w:val="24"/>
        </w:rPr>
        <w:t xml:space="preserve"> for physiological traits across regions and populations, specific leaf area, chlorophyll fluorescence, leaf dry matter content, and stomatal conductance were assessed on a subset of individuals during the summer of 2018.</w:t>
      </w:r>
      <w:r w:rsidR="004A1515" w:rsidRPr="00C67B3B">
        <w:rPr>
          <w:rFonts w:ascii="Times New Roman" w:hAnsi="Times New Roman" w:cs="Times New Roman"/>
          <w:b/>
          <w:i/>
          <w:sz w:val="24"/>
          <w:szCs w:val="24"/>
        </w:rPr>
        <w:t xml:space="preserve"> </w:t>
      </w:r>
      <w:r w:rsidR="004A1515" w:rsidRPr="00C67B3B">
        <w:rPr>
          <w:rFonts w:ascii="Times New Roman" w:hAnsi="Times New Roman" w:cs="Times New Roman"/>
          <w:sz w:val="24"/>
          <w:szCs w:val="24"/>
        </w:rPr>
        <w:t xml:space="preserve">These traits were evaluated as they encompass a physical representation of the tradeoff between efficiently acquiring resources via carbon sequestration while minimizing water loss through transpiration. Between one to five individuals were randomly chosen per population. Due to the unbalanced nature of population representation per region within the outdoor permanent common garden experiment, this led to between 9 and 56 individual measurements per trait, per region (Table 2). </w:t>
      </w:r>
    </w:p>
    <w:p w14:paraId="5ED57C03" w14:textId="77777777" w:rsidR="004A1515" w:rsidRPr="00C67B3B" w:rsidRDefault="004A1515" w:rsidP="004A1515">
      <w:pPr>
        <w:spacing w:line="480" w:lineRule="auto"/>
        <w:ind w:firstLine="720"/>
        <w:jc w:val="both"/>
        <w:rPr>
          <w:rFonts w:ascii="Times New Roman" w:hAnsi="Times New Roman" w:cs="Times New Roman"/>
          <w:sz w:val="24"/>
          <w:szCs w:val="24"/>
        </w:rPr>
      </w:pPr>
      <w:r w:rsidRPr="00C67B3B">
        <w:rPr>
          <w:rFonts w:ascii="Times New Roman" w:hAnsi="Times New Roman" w:cs="Times New Roman"/>
          <w:sz w:val="24"/>
          <w:szCs w:val="24"/>
        </w:rPr>
        <w:lastRenderedPageBreak/>
        <w:t>Specific leaf area (SLA), which is calculated as a ratio of leaf area to dry mass, were measured over one day using a LI-3000C (</w:t>
      </w:r>
      <w:r w:rsidRPr="00C67B3B">
        <w:rPr>
          <w:rFonts w:ascii="Times New Roman" w:hAnsi="Times New Roman" w:cs="Times New Roman"/>
          <w:i/>
          <w:sz w:val="24"/>
          <w:szCs w:val="24"/>
        </w:rPr>
        <w:t>Li-Cor Biosciences</w:t>
      </w:r>
      <w:r w:rsidRPr="00C67B3B">
        <w:rPr>
          <w:rFonts w:ascii="Times New Roman" w:hAnsi="Times New Roman" w:cs="Times New Roman"/>
          <w:sz w:val="24"/>
          <w:szCs w:val="24"/>
        </w:rPr>
        <w:t>) portable area sensor for 99 individuals (~5 individuals per population for a total of 33 Prairie individuals, 56 Great Lake alvar individuals, and 10 Manitoba alvar individuals were measured). The surface area of one randomly selected mature leaf was taken alongside fresh and dry mass. Leaves were dried for 68 hours at 50</w:t>
      </w:r>
      <w:r w:rsidRPr="00C67B3B">
        <w:rPr>
          <w:rFonts w:ascii="Times New Roman" w:hAnsi="Times New Roman" w:cs="Times New Roman"/>
          <w:sz w:val="24"/>
          <w:szCs w:val="24"/>
        </w:rPr>
        <w:sym w:font="Symbol" w:char="F0B0"/>
      </w:r>
      <w:r w:rsidRPr="00C67B3B">
        <w:rPr>
          <w:rFonts w:ascii="Times New Roman" w:hAnsi="Times New Roman" w:cs="Times New Roman"/>
          <w:sz w:val="24"/>
          <w:szCs w:val="24"/>
        </w:rPr>
        <w:t>C, following which dry mass was estimated. SLA is calculated as dry mass per unit leaf area. An additional measurement of leaf dry matter content (LDMC) was concurrently calculated with this data, as LDMC is calculated as the ratio of fresh mass to dry mass.</w:t>
      </w:r>
    </w:p>
    <w:p w14:paraId="3F0374E1" w14:textId="77777777" w:rsidR="004A1515" w:rsidRPr="00C67B3B" w:rsidRDefault="004A1515" w:rsidP="004A1515">
      <w:pPr>
        <w:spacing w:line="480" w:lineRule="auto"/>
        <w:jc w:val="both"/>
        <w:rPr>
          <w:rFonts w:ascii="Times New Roman" w:hAnsi="Times New Roman" w:cs="Times New Roman"/>
          <w:sz w:val="24"/>
          <w:szCs w:val="24"/>
        </w:rPr>
      </w:pPr>
      <w:r w:rsidRPr="00C67B3B">
        <w:rPr>
          <w:rFonts w:ascii="Times New Roman" w:hAnsi="Times New Roman" w:cs="Times New Roman"/>
          <w:sz w:val="24"/>
          <w:szCs w:val="24"/>
        </w:rPr>
        <w:tab/>
        <w:t>Chlorophyll fluorescence was measured over a single 90-minute period in the field common garden using a CCM-300 (Opti-Sciences) on 98 individuals: (~5 per population for a total of 33 Prairie individuals, 56 Great Lake alvar individuals, and 9 Manitoba alvar individuals were measured). The CCM-300 records emission ratios of 700 and 735 nm (red and far red wavelengths) as a proxy for chlorophyll content (</w:t>
      </w:r>
      <w:proofErr w:type="spellStart"/>
      <w:r w:rsidRPr="00C67B3B">
        <w:rPr>
          <w:rFonts w:ascii="Times New Roman" w:hAnsi="Times New Roman" w:cs="Times New Roman"/>
          <w:sz w:val="24"/>
          <w:szCs w:val="24"/>
        </w:rPr>
        <w:t>Gitelson</w:t>
      </w:r>
      <w:proofErr w:type="spellEnd"/>
      <w:r w:rsidRPr="00C67B3B">
        <w:rPr>
          <w:rFonts w:ascii="Times New Roman" w:hAnsi="Times New Roman" w:cs="Times New Roman"/>
          <w:sz w:val="24"/>
          <w:szCs w:val="24"/>
        </w:rPr>
        <w:t xml:space="preserve"> et al. 1999). Here, we use chlorophyll fluorescence as a proxy for individual leaf chlorophyll content.</w:t>
      </w:r>
    </w:p>
    <w:p w14:paraId="49FF4058" w14:textId="59EEF278" w:rsidR="004A1515" w:rsidRPr="004A1515" w:rsidRDefault="004A1515" w:rsidP="004A1515">
      <w:pPr>
        <w:spacing w:line="480" w:lineRule="auto"/>
        <w:ind w:firstLine="720"/>
        <w:jc w:val="both"/>
        <w:rPr>
          <w:rFonts w:ascii="Times New Roman" w:hAnsi="Times New Roman" w:cs="Times New Roman"/>
          <w:bCs/>
          <w:iCs/>
          <w:sz w:val="24"/>
          <w:szCs w:val="24"/>
        </w:rPr>
      </w:pPr>
      <w:r w:rsidRPr="00C67B3B">
        <w:rPr>
          <w:rFonts w:ascii="Times New Roman" w:hAnsi="Times New Roman" w:cs="Times New Roman"/>
          <w:sz w:val="24"/>
          <w:szCs w:val="24"/>
        </w:rPr>
        <w:t xml:space="preserve">To quantify integrated water-use efficiency we used </w:t>
      </w:r>
      <w:r w:rsidRPr="00C67B3B">
        <w:rPr>
          <w:rFonts w:ascii="Times New Roman" w:eastAsia="Times New Roman" w:hAnsi="Times New Roman" w:cs="Times New Roman"/>
          <w:sz w:val="24"/>
          <w:szCs w:val="24"/>
        </w:rPr>
        <w:t>carbon isotope composition as measured by</w:t>
      </w:r>
      <w:r w:rsidRPr="00C67B3B">
        <w:rPr>
          <w:rFonts w:ascii="Cambria Math" w:eastAsia="Times New Roman" w:hAnsi="Cambria Math" w:cs="Cambria Math"/>
          <w:sz w:val="24"/>
          <w:szCs w:val="24"/>
        </w:rPr>
        <w:t xml:space="preserve"> 𝛿</w:t>
      </w:r>
      <w:r w:rsidRPr="00C67B3B">
        <w:rPr>
          <w:rFonts w:ascii="Times New Roman" w:eastAsia="Times New Roman" w:hAnsi="Times New Roman" w:cs="Times New Roman"/>
          <w:sz w:val="24"/>
          <w:szCs w:val="24"/>
          <w:vertAlign w:val="superscript"/>
        </w:rPr>
        <w:t>13</w:t>
      </w:r>
      <w:r w:rsidRPr="00C67B3B">
        <w:rPr>
          <w:rFonts w:ascii="Times New Roman" w:eastAsia="Times New Roman" w:hAnsi="Times New Roman" w:cs="Times New Roman"/>
          <w:sz w:val="24"/>
          <w:szCs w:val="24"/>
        </w:rPr>
        <w:t xml:space="preserve">C (Farquhar 1989). Leaf samples from </w:t>
      </w:r>
      <w:r w:rsidR="007A2A48">
        <w:rPr>
          <w:rFonts w:ascii="Times New Roman" w:eastAsia="Times New Roman" w:hAnsi="Times New Roman" w:cs="Times New Roman"/>
          <w:b/>
          <w:sz w:val="24"/>
          <w:szCs w:val="24"/>
        </w:rPr>
        <w:t># individuals (</w:t>
      </w:r>
      <w:r w:rsidRPr="00C67B3B">
        <w:rPr>
          <w:rFonts w:ascii="Times New Roman" w:eastAsia="Times New Roman" w:hAnsi="Times New Roman" w:cs="Times New Roman"/>
          <w:sz w:val="24"/>
          <w:szCs w:val="24"/>
        </w:rPr>
        <w:t xml:space="preserve">approximately five individuals per population </w:t>
      </w:r>
      <w:r w:rsidR="007A2A48">
        <w:rPr>
          <w:rFonts w:ascii="Times New Roman" w:eastAsia="Times New Roman" w:hAnsi="Times New Roman" w:cs="Times New Roman"/>
          <w:sz w:val="24"/>
          <w:szCs w:val="24"/>
        </w:rPr>
        <w:t xml:space="preserve">for a total of </w:t>
      </w:r>
      <w:r w:rsidRPr="00C67B3B">
        <w:rPr>
          <w:rFonts w:ascii="Times New Roman" w:eastAsia="Times New Roman" w:hAnsi="Times New Roman" w:cs="Times New Roman"/>
          <w:sz w:val="24"/>
          <w:szCs w:val="24"/>
        </w:rPr>
        <w:t>53 Great Lake alvar individuals,</w:t>
      </w:r>
      <w:r w:rsidRPr="00C67B3B">
        <w:rPr>
          <w:rFonts w:ascii="Times New Roman" w:eastAsia="Times New Roman" w:hAnsi="Times New Roman" w:cs="Times New Roman"/>
          <w:b/>
          <w:sz w:val="24"/>
          <w:szCs w:val="24"/>
        </w:rPr>
        <w:t xml:space="preserve"> </w:t>
      </w:r>
      <w:r w:rsidRPr="00C67B3B">
        <w:rPr>
          <w:rFonts w:ascii="Times New Roman" w:eastAsia="Times New Roman" w:hAnsi="Times New Roman" w:cs="Times New Roman"/>
          <w:sz w:val="24"/>
          <w:szCs w:val="24"/>
        </w:rPr>
        <w:t>9 Manitoba alvar individuals, and 31 Prairie</w:t>
      </w:r>
      <w:r w:rsidRPr="00C67B3B">
        <w:rPr>
          <w:rFonts w:ascii="Times New Roman" w:eastAsia="Times New Roman" w:hAnsi="Times New Roman" w:cs="Times New Roman"/>
          <w:b/>
          <w:sz w:val="24"/>
          <w:szCs w:val="24"/>
        </w:rPr>
        <w:t xml:space="preserve"> </w:t>
      </w:r>
      <w:r w:rsidRPr="00C67B3B">
        <w:rPr>
          <w:rFonts w:ascii="Times New Roman" w:eastAsia="Times New Roman" w:hAnsi="Times New Roman" w:cs="Times New Roman"/>
          <w:sz w:val="24"/>
          <w:szCs w:val="24"/>
        </w:rPr>
        <w:t>individuals) were sampled from the field common garden and oven-dried at 55°</w:t>
      </w:r>
      <w:proofErr w:type="spellStart"/>
      <w:r w:rsidRPr="00C67B3B">
        <w:rPr>
          <w:rFonts w:ascii="Times New Roman" w:eastAsia="Times New Roman" w:hAnsi="Times New Roman" w:cs="Times New Roman"/>
          <w:sz w:val="24"/>
          <w:szCs w:val="24"/>
        </w:rPr>
        <w:t>C over</w:t>
      </w:r>
      <w:proofErr w:type="spellEnd"/>
      <w:r w:rsidRPr="00C67B3B">
        <w:rPr>
          <w:rFonts w:ascii="Times New Roman" w:eastAsia="Times New Roman" w:hAnsi="Times New Roman" w:cs="Times New Roman"/>
          <w:sz w:val="24"/>
          <w:szCs w:val="24"/>
        </w:rPr>
        <w:t xml:space="preserve"> a </w:t>
      </w:r>
      <w:proofErr w:type="gramStart"/>
      <w:r w:rsidRPr="00C67B3B">
        <w:rPr>
          <w:rFonts w:ascii="Times New Roman" w:eastAsia="Times New Roman" w:hAnsi="Times New Roman" w:cs="Times New Roman"/>
          <w:sz w:val="24"/>
          <w:szCs w:val="24"/>
        </w:rPr>
        <w:t>twenty-four hour</w:t>
      </w:r>
      <w:proofErr w:type="gramEnd"/>
      <w:r w:rsidRPr="00C67B3B">
        <w:rPr>
          <w:rFonts w:ascii="Times New Roman" w:eastAsia="Times New Roman" w:hAnsi="Times New Roman" w:cs="Times New Roman"/>
          <w:sz w:val="24"/>
          <w:szCs w:val="24"/>
        </w:rPr>
        <w:t xml:space="preserve"> period. Following this, leaf samples were homogenized into a fine powder using a </w:t>
      </w:r>
      <w:proofErr w:type="spellStart"/>
      <w:r w:rsidRPr="00C67B3B">
        <w:rPr>
          <w:rFonts w:ascii="Times New Roman" w:eastAsia="Times New Roman" w:hAnsi="Times New Roman" w:cs="Times New Roman"/>
          <w:sz w:val="24"/>
          <w:szCs w:val="24"/>
        </w:rPr>
        <w:t>TissueLyser</w:t>
      </w:r>
      <w:proofErr w:type="spellEnd"/>
      <w:r w:rsidRPr="00C67B3B">
        <w:rPr>
          <w:rFonts w:ascii="Times New Roman" w:eastAsia="Times New Roman" w:hAnsi="Times New Roman" w:cs="Times New Roman"/>
          <w:sz w:val="24"/>
          <w:szCs w:val="24"/>
        </w:rPr>
        <w:t xml:space="preserve"> II (Qiagen, Hilden, Germany) and 4-5 mg of each sample were weighed and placed into a tin capsule </w:t>
      </w:r>
      <w:r w:rsidRPr="00C67B3B">
        <w:rPr>
          <w:rFonts w:ascii="Times New Roman" w:eastAsia="Times New Roman" w:hAnsi="Times New Roman" w:cs="Times New Roman"/>
          <w:b/>
          <w:bCs/>
          <w:sz w:val="24"/>
          <w:szCs w:val="24"/>
        </w:rPr>
        <w:t>(</w:t>
      </w:r>
      <w:proofErr w:type="spellStart"/>
      <w:r w:rsidRPr="00C67B3B">
        <w:rPr>
          <w:rFonts w:ascii="Times New Roman" w:eastAsia="Times New Roman" w:hAnsi="Times New Roman" w:cs="Times New Roman"/>
          <w:sz w:val="24"/>
          <w:szCs w:val="24"/>
        </w:rPr>
        <w:t>Costech</w:t>
      </w:r>
      <w:proofErr w:type="spellEnd"/>
      <w:r w:rsidRPr="00C67B3B">
        <w:rPr>
          <w:rFonts w:ascii="Times New Roman" w:eastAsia="Times New Roman" w:hAnsi="Times New Roman" w:cs="Times New Roman"/>
          <w:sz w:val="24"/>
          <w:szCs w:val="24"/>
        </w:rPr>
        <w:t>, Valencia, CA, USA</w:t>
      </w:r>
      <w:r w:rsidRPr="00C67B3B">
        <w:rPr>
          <w:rFonts w:ascii="Times New Roman" w:eastAsia="Times New Roman" w:hAnsi="Times New Roman" w:cs="Times New Roman"/>
          <w:b/>
          <w:bCs/>
          <w:sz w:val="24"/>
          <w:szCs w:val="24"/>
        </w:rPr>
        <w:t>)</w:t>
      </w:r>
      <w:r w:rsidRPr="00C67B3B">
        <w:rPr>
          <w:rFonts w:ascii="Times New Roman" w:eastAsia="Times New Roman" w:hAnsi="Times New Roman" w:cs="Times New Roman"/>
          <w:sz w:val="24"/>
          <w:szCs w:val="24"/>
        </w:rPr>
        <w:t xml:space="preserve"> for </w:t>
      </w:r>
      <w:r w:rsidRPr="00C67B3B">
        <w:rPr>
          <w:rFonts w:ascii="Times New Roman" w:eastAsia="Times New Roman" w:hAnsi="Times New Roman" w:cs="Times New Roman"/>
          <w:sz w:val="24"/>
          <w:szCs w:val="24"/>
          <w:highlight w:val="white"/>
          <w:vertAlign w:val="superscript"/>
        </w:rPr>
        <w:t>13</w:t>
      </w:r>
      <w:r w:rsidRPr="00C67B3B">
        <w:rPr>
          <w:rFonts w:ascii="Times New Roman" w:eastAsia="Times New Roman" w:hAnsi="Times New Roman" w:cs="Times New Roman"/>
          <w:sz w:val="24"/>
          <w:szCs w:val="24"/>
          <w:highlight w:val="white"/>
        </w:rPr>
        <w:t>C isotope</w:t>
      </w:r>
      <w:r w:rsidRPr="00C67B3B">
        <w:rPr>
          <w:rFonts w:ascii="Times New Roman" w:eastAsia="Times New Roman" w:hAnsi="Times New Roman" w:cs="Times New Roman"/>
          <w:sz w:val="24"/>
          <w:szCs w:val="24"/>
        </w:rPr>
        <w:t xml:space="preserve"> analysis using a continuous flow isotope ratio mass spectrometer (</w:t>
      </w:r>
      <w:proofErr w:type="spellStart"/>
      <w:r w:rsidRPr="00C67B3B">
        <w:rPr>
          <w:rFonts w:ascii="Times New Roman" w:eastAsia="Times New Roman" w:hAnsi="Times New Roman" w:cs="Times New Roman"/>
          <w:sz w:val="24"/>
          <w:szCs w:val="24"/>
          <w:highlight w:val="white"/>
        </w:rPr>
        <w:t>Sercon</w:t>
      </w:r>
      <w:proofErr w:type="spellEnd"/>
      <w:r w:rsidRPr="00C67B3B">
        <w:rPr>
          <w:rFonts w:ascii="Times New Roman" w:eastAsia="Times New Roman" w:hAnsi="Times New Roman" w:cs="Times New Roman"/>
          <w:sz w:val="24"/>
          <w:szCs w:val="24"/>
          <w:highlight w:val="white"/>
        </w:rPr>
        <w:t xml:space="preserve"> Ltd., Cheshire, UK)</w:t>
      </w:r>
      <w:r w:rsidRPr="00C67B3B">
        <w:rPr>
          <w:rFonts w:ascii="Times New Roman" w:eastAsia="Times New Roman" w:hAnsi="Times New Roman" w:cs="Times New Roman"/>
          <w:sz w:val="24"/>
          <w:szCs w:val="24"/>
        </w:rPr>
        <w:t xml:space="preserve"> at UC Davis Stable Isotope Facility (Davis, CA, USA). To assess the repeatability of isotope measurements across </w:t>
      </w:r>
      <w:r w:rsidRPr="00C67B3B">
        <w:rPr>
          <w:rFonts w:ascii="Times New Roman" w:eastAsia="Times New Roman" w:hAnsi="Times New Roman" w:cs="Times New Roman"/>
          <w:sz w:val="24"/>
          <w:szCs w:val="24"/>
        </w:rPr>
        <w:lastRenderedPageBreak/>
        <w:t xml:space="preserve">samples, 23 technical replicates were evaluated. A correlation of r=0.793 across technical replicates provides increased confidence in the repeatability and precision of the assay. Reported </w:t>
      </w:r>
      <w:r w:rsidRPr="00C67B3B">
        <w:rPr>
          <w:rFonts w:ascii="Cambria Math" w:eastAsia="Times New Roman" w:hAnsi="Cambria Math" w:cs="Cambria Math"/>
          <w:sz w:val="24"/>
          <w:szCs w:val="24"/>
        </w:rPr>
        <w:t>𝛿</w:t>
      </w:r>
      <w:r w:rsidRPr="00C67B3B">
        <w:rPr>
          <w:rFonts w:ascii="Times New Roman" w:eastAsia="Times New Roman" w:hAnsi="Times New Roman" w:cs="Times New Roman"/>
          <w:sz w:val="24"/>
          <w:szCs w:val="24"/>
          <w:vertAlign w:val="superscript"/>
        </w:rPr>
        <w:t>13</w:t>
      </w:r>
      <w:r w:rsidRPr="00C67B3B">
        <w:rPr>
          <w:rFonts w:ascii="Times New Roman" w:eastAsia="Times New Roman" w:hAnsi="Times New Roman" w:cs="Times New Roman"/>
          <w:sz w:val="24"/>
          <w:szCs w:val="24"/>
        </w:rPr>
        <w:t>C values are expressed as relative to the Vienna Pee Dee Belemnite.</w:t>
      </w:r>
    </w:p>
    <w:p w14:paraId="458BFC09" w14:textId="6B62E728" w:rsidR="005348BA" w:rsidRPr="007A2A48" w:rsidRDefault="00D2633F" w:rsidP="007A2A48">
      <w:pPr>
        <w:spacing w:line="480" w:lineRule="auto"/>
        <w:ind w:firstLine="720"/>
        <w:jc w:val="both"/>
        <w:rPr>
          <w:rFonts w:ascii="Times New Roman" w:hAnsi="Times New Roman" w:cs="Times New Roman"/>
          <w:sz w:val="24"/>
          <w:szCs w:val="24"/>
        </w:rPr>
      </w:pPr>
      <w:r w:rsidRPr="00D2633F">
        <w:t xml:space="preserve"> </w:t>
      </w:r>
      <w:r w:rsidR="004A1515" w:rsidRPr="00C67B3B">
        <w:rPr>
          <w:rFonts w:ascii="Times New Roman" w:hAnsi="Times New Roman" w:cs="Times New Roman"/>
          <w:b/>
          <w:i/>
          <w:sz w:val="24"/>
          <w:szCs w:val="24"/>
        </w:rPr>
        <w:t>Stomatal Measurements—</w:t>
      </w:r>
      <w:r w:rsidR="007A2A48" w:rsidRPr="007A2A48">
        <w:rPr>
          <w:rFonts w:ascii="Times New Roman" w:hAnsi="Times New Roman" w:cs="Times New Roman"/>
          <w:sz w:val="24"/>
          <w:szCs w:val="24"/>
        </w:rPr>
        <w:t xml:space="preserve"> </w:t>
      </w:r>
      <w:r w:rsidR="007A2A48" w:rsidRPr="00380332">
        <w:rPr>
          <w:rFonts w:ascii="Times New Roman" w:hAnsi="Times New Roman" w:cs="Times New Roman"/>
          <w:sz w:val="24"/>
          <w:szCs w:val="24"/>
        </w:rPr>
        <w:t xml:space="preserve">Stomatal characteristics were assessed on both abaxial (lower) and adaxial (upper) leaf surfaces. Guard cell length (stomatal size), the number of stomata per unit leaf area (stomatal density), the overall area of the leaf occupied by stomata (stomatal area index) were determined. Measurements were conducted by taking impressions of the leaf surfaces using a thin layer of </w:t>
      </w:r>
      <w:proofErr w:type="spellStart"/>
      <w:r w:rsidR="007A2A48" w:rsidRPr="00380332">
        <w:rPr>
          <w:rFonts w:ascii="Times New Roman" w:hAnsi="Times New Roman" w:cs="Times New Roman"/>
          <w:sz w:val="24"/>
          <w:szCs w:val="24"/>
        </w:rPr>
        <w:t>Newskin</w:t>
      </w:r>
      <w:proofErr w:type="spellEnd"/>
      <w:r w:rsidR="007A2A48" w:rsidRPr="00380332">
        <w:rPr>
          <w:rFonts w:ascii="Times New Roman" w:hAnsi="Times New Roman" w:cs="Times New Roman"/>
          <w:sz w:val="24"/>
          <w:szCs w:val="24"/>
        </w:rPr>
        <w:t xml:space="preserve"> “liquid bandage”. Impressions from two leaves per individual were taken based on methods described in Greer et al. 2017 (N=650, 417 Great Lake alvar, 91 Manitoba alvar, 142 Prairie). Impressions were mounted onto slides and photographed using a </w:t>
      </w:r>
      <w:r w:rsidR="007A2A48" w:rsidRPr="00301BDC">
        <w:rPr>
          <w:rFonts w:ascii="Times New Roman" w:hAnsi="Times New Roman" w:cs="Times New Roman"/>
          <w:sz w:val="24"/>
          <w:szCs w:val="24"/>
        </w:rPr>
        <w:t xml:space="preserve">using a Zeiss </w:t>
      </w:r>
      <w:r w:rsidR="007A2A48">
        <w:rPr>
          <w:rFonts w:ascii="Times New Roman" w:hAnsi="Times New Roman" w:cs="Times New Roman"/>
          <w:sz w:val="24"/>
          <w:szCs w:val="24"/>
        </w:rPr>
        <w:t>Stereo</w:t>
      </w:r>
      <w:r w:rsidR="007A2A48" w:rsidRPr="00301BDC">
        <w:rPr>
          <w:rFonts w:ascii="Times New Roman" w:hAnsi="Times New Roman" w:cs="Times New Roman"/>
          <w:sz w:val="24"/>
          <w:szCs w:val="24"/>
        </w:rPr>
        <w:t xml:space="preserve"> Discovery</w:t>
      </w:r>
      <w:r w:rsidR="007A2A48">
        <w:rPr>
          <w:rFonts w:ascii="Times New Roman" w:hAnsi="Times New Roman" w:cs="Times New Roman"/>
          <w:sz w:val="24"/>
          <w:szCs w:val="24"/>
        </w:rPr>
        <w:t xml:space="preserve"> (</w:t>
      </w:r>
      <w:r w:rsidR="007A2A48" w:rsidRPr="00301BDC">
        <w:rPr>
          <w:rFonts w:ascii="Times New Roman" w:hAnsi="Times New Roman" w:cs="Times New Roman"/>
          <w:sz w:val="24"/>
          <w:szCs w:val="24"/>
        </w:rPr>
        <w:t>V8</w:t>
      </w:r>
      <w:r w:rsidR="007A2A48">
        <w:rPr>
          <w:rFonts w:ascii="Times New Roman" w:hAnsi="Times New Roman" w:cs="Times New Roman"/>
          <w:sz w:val="24"/>
          <w:szCs w:val="24"/>
        </w:rPr>
        <w:t>)</w:t>
      </w:r>
      <w:r w:rsidR="007A2A48" w:rsidRPr="00301BDC">
        <w:rPr>
          <w:rFonts w:ascii="Times New Roman" w:hAnsi="Times New Roman" w:cs="Times New Roman"/>
          <w:sz w:val="24"/>
          <w:szCs w:val="24"/>
        </w:rPr>
        <w:t xml:space="preserve"> digital microscope</w:t>
      </w:r>
      <w:r w:rsidR="007A2A48">
        <w:rPr>
          <w:rFonts w:ascii="Times New Roman" w:hAnsi="Times New Roman" w:cs="Times New Roman"/>
          <w:sz w:val="24"/>
          <w:szCs w:val="24"/>
        </w:rPr>
        <w:t xml:space="preserve"> (Carl Zeiss Microscopy, LLC, Thornwood, NY, USA)</w:t>
      </w:r>
      <w:r w:rsidR="007A2A48" w:rsidRPr="00301BDC">
        <w:rPr>
          <w:rFonts w:ascii="Times New Roman" w:hAnsi="Times New Roman" w:cs="Times New Roman"/>
          <w:sz w:val="24"/>
          <w:szCs w:val="24"/>
        </w:rPr>
        <w:t xml:space="preserve"> with a Canon Rebel T3 E0S 1100D digital camera</w:t>
      </w:r>
      <w:r w:rsidR="007A2A48">
        <w:rPr>
          <w:rFonts w:ascii="Times New Roman" w:hAnsi="Times New Roman" w:cs="Times New Roman"/>
          <w:sz w:val="24"/>
          <w:szCs w:val="24"/>
        </w:rPr>
        <w:t xml:space="preserve"> (Canon Virginia Inc., Newport News, VA, USA)</w:t>
      </w:r>
      <w:r w:rsidR="007A2A48" w:rsidRPr="00301BDC">
        <w:rPr>
          <w:rFonts w:ascii="Times New Roman" w:hAnsi="Times New Roman" w:cs="Times New Roman"/>
          <w:sz w:val="24"/>
          <w:szCs w:val="24"/>
        </w:rPr>
        <w:t xml:space="preserve">. </w:t>
      </w:r>
      <w:r w:rsidR="007A2A48" w:rsidRPr="00380332">
        <w:rPr>
          <w:rFonts w:ascii="Times New Roman" w:hAnsi="Times New Roman" w:cs="Times New Roman"/>
          <w:sz w:val="24"/>
          <w:szCs w:val="24"/>
        </w:rPr>
        <w:t>Photographs were standardized to a 0.32 x 0.42mm grid and measurements were taken using ImageJ (</w:t>
      </w:r>
      <w:r w:rsidR="007A2A48" w:rsidRPr="003B141D">
        <w:rPr>
          <w:rFonts w:ascii="Times New Roman" w:hAnsi="Times New Roman" w:cs="Times New Roman"/>
          <w:sz w:val="24"/>
          <w:szCs w:val="24"/>
        </w:rPr>
        <w:t>v1.52a, National Institutes of Health, USA).</w:t>
      </w:r>
      <w:r w:rsidR="007A2A48" w:rsidRPr="00380332">
        <w:rPr>
          <w:rFonts w:ascii="Times New Roman" w:hAnsi="Times New Roman" w:cs="Times New Roman"/>
          <w:b/>
          <w:sz w:val="24"/>
          <w:szCs w:val="24"/>
        </w:rPr>
        <w:t xml:space="preserve"> </w:t>
      </w:r>
      <w:r w:rsidR="007A2A48" w:rsidRPr="00380332">
        <w:rPr>
          <w:rFonts w:ascii="Times New Roman" w:hAnsi="Times New Roman" w:cs="Times New Roman"/>
          <w:sz w:val="24"/>
          <w:szCs w:val="24"/>
        </w:rPr>
        <w:t xml:space="preserve">Abaxial and adaxial stomatal size is reported as the average of three stomatal guard cell lengths. Stomatal density of adaxial and abaxial surfaces was calculated by dividing the total number of stomata per slide by the area of view. Stomatal area index was calculated as the product of average guard cell length and stomatal density (taken from Bertel </w:t>
      </w:r>
      <w:r w:rsidR="007A2A48" w:rsidRPr="00380332">
        <w:rPr>
          <w:rFonts w:ascii="Times New Roman" w:hAnsi="Times New Roman" w:cs="Times New Roman"/>
          <w:i/>
          <w:sz w:val="24"/>
          <w:szCs w:val="24"/>
        </w:rPr>
        <w:t>et al</w:t>
      </w:r>
      <w:r w:rsidR="007A2A48" w:rsidRPr="00380332">
        <w:rPr>
          <w:rFonts w:ascii="Times New Roman" w:hAnsi="Times New Roman" w:cs="Times New Roman"/>
          <w:sz w:val="24"/>
          <w:szCs w:val="24"/>
        </w:rPr>
        <w:t>. 2016).</w:t>
      </w:r>
    </w:p>
    <w:p w14:paraId="00A2C8FB" w14:textId="11BC0019" w:rsidR="00D91FB3" w:rsidRDefault="005348BA" w:rsidP="007656E6">
      <w:pPr>
        <w:spacing w:line="480" w:lineRule="auto"/>
        <w:ind w:firstLine="720"/>
        <w:jc w:val="both"/>
        <w:rPr>
          <w:rFonts w:ascii="Times New Roman" w:hAnsi="Times New Roman" w:cs="Times New Roman"/>
          <w:sz w:val="24"/>
        </w:rPr>
      </w:pPr>
      <w:r w:rsidRPr="007A2A48">
        <w:rPr>
          <w:rFonts w:ascii="Times New Roman" w:hAnsi="Times New Roman" w:cs="Times New Roman"/>
          <w:sz w:val="24"/>
        </w:rPr>
        <w:t xml:space="preserve">Stomatal </w:t>
      </w:r>
      <w:r w:rsidR="000D003B" w:rsidRPr="007A2A48">
        <w:rPr>
          <w:rFonts w:ascii="Times New Roman" w:hAnsi="Times New Roman" w:cs="Times New Roman"/>
          <w:sz w:val="24"/>
        </w:rPr>
        <w:t>c</w:t>
      </w:r>
      <w:r w:rsidRPr="007A2A48">
        <w:rPr>
          <w:rFonts w:ascii="Times New Roman" w:hAnsi="Times New Roman" w:cs="Times New Roman"/>
          <w:sz w:val="24"/>
        </w:rPr>
        <w:t>onductance</w:t>
      </w:r>
      <w:r w:rsidR="000D003B" w:rsidRPr="007A2A48">
        <w:rPr>
          <w:rFonts w:ascii="Times New Roman" w:hAnsi="Times New Roman" w:cs="Times New Roman"/>
          <w:sz w:val="24"/>
        </w:rPr>
        <w:t>,</w:t>
      </w:r>
      <w:r w:rsidRPr="007A2A48">
        <w:rPr>
          <w:rFonts w:ascii="Times New Roman" w:hAnsi="Times New Roman" w:cs="Times New Roman"/>
          <w:sz w:val="24"/>
        </w:rPr>
        <w:t xml:space="preserve"> measured in mmol m</w:t>
      </w:r>
      <w:r w:rsidRPr="007A2A48">
        <w:rPr>
          <w:rFonts w:ascii="Times New Roman" w:hAnsi="Times New Roman" w:cs="Times New Roman"/>
          <w:sz w:val="24"/>
          <w:vertAlign w:val="superscript"/>
        </w:rPr>
        <w:t>-2</w:t>
      </w:r>
      <w:r w:rsidRPr="007A2A48">
        <w:rPr>
          <w:rFonts w:ascii="Times New Roman" w:hAnsi="Times New Roman" w:cs="Times New Roman"/>
          <w:sz w:val="24"/>
        </w:rPr>
        <w:t xml:space="preserve"> s</w:t>
      </w:r>
      <w:r w:rsidRPr="007A2A48">
        <w:rPr>
          <w:rFonts w:ascii="Times New Roman" w:hAnsi="Times New Roman" w:cs="Times New Roman"/>
          <w:sz w:val="24"/>
          <w:vertAlign w:val="superscript"/>
        </w:rPr>
        <w:t>-1</w:t>
      </w:r>
      <w:r w:rsidR="000D003B" w:rsidRPr="007A2A48">
        <w:rPr>
          <w:rFonts w:ascii="Times New Roman" w:hAnsi="Times New Roman" w:cs="Times New Roman"/>
          <w:sz w:val="24"/>
        </w:rPr>
        <w:t>,</w:t>
      </w:r>
      <w:r w:rsidRPr="007A2A48">
        <w:rPr>
          <w:rFonts w:ascii="Times New Roman" w:hAnsi="Times New Roman" w:cs="Times New Roman"/>
          <w:sz w:val="24"/>
        </w:rPr>
        <w:t xml:space="preserve"> w</w:t>
      </w:r>
      <w:r w:rsidR="000D003B" w:rsidRPr="007A2A48">
        <w:rPr>
          <w:rFonts w:ascii="Times New Roman" w:hAnsi="Times New Roman" w:cs="Times New Roman"/>
          <w:sz w:val="24"/>
        </w:rPr>
        <w:t>as</w:t>
      </w:r>
      <w:r w:rsidRPr="007A2A48">
        <w:rPr>
          <w:rFonts w:ascii="Times New Roman" w:hAnsi="Times New Roman" w:cs="Times New Roman"/>
          <w:sz w:val="24"/>
        </w:rPr>
        <w:t xml:space="preserve"> collected</w:t>
      </w:r>
      <w:r w:rsidR="00792B31" w:rsidRPr="007A2A48">
        <w:rPr>
          <w:rFonts w:ascii="Times New Roman" w:hAnsi="Times New Roman" w:cs="Times New Roman"/>
          <w:sz w:val="24"/>
        </w:rPr>
        <w:t xml:space="preserve"> from 99</w:t>
      </w:r>
      <w:r w:rsidR="000D003B" w:rsidRPr="007A2A48">
        <w:rPr>
          <w:rFonts w:ascii="Times New Roman" w:hAnsi="Times New Roman" w:cs="Times New Roman"/>
          <w:sz w:val="24"/>
        </w:rPr>
        <w:t xml:space="preserve"> individuals</w:t>
      </w:r>
      <w:r w:rsidRPr="007A2A48">
        <w:rPr>
          <w:rFonts w:ascii="Times New Roman" w:hAnsi="Times New Roman" w:cs="Times New Roman"/>
          <w:sz w:val="24"/>
        </w:rPr>
        <w:t xml:space="preserve"> </w:t>
      </w:r>
      <w:r w:rsidR="00D91FB3" w:rsidRPr="007A2A48">
        <w:rPr>
          <w:rFonts w:ascii="Times New Roman" w:hAnsi="Times New Roman" w:cs="Times New Roman"/>
          <w:sz w:val="24"/>
        </w:rPr>
        <w:t xml:space="preserve">(~5 per population for a total of 33 Prairie individuals, 56 Great Lake alvar individuals, and </w:t>
      </w:r>
      <w:r w:rsidR="00792B31" w:rsidRPr="007A2A48">
        <w:rPr>
          <w:rFonts w:ascii="Times New Roman" w:hAnsi="Times New Roman" w:cs="Times New Roman"/>
          <w:sz w:val="24"/>
        </w:rPr>
        <w:t>10</w:t>
      </w:r>
      <w:r w:rsidR="00D91FB3" w:rsidRPr="007A2A48">
        <w:rPr>
          <w:rFonts w:ascii="Times New Roman" w:hAnsi="Times New Roman" w:cs="Times New Roman"/>
          <w:sz w:val="24"/>
        </w:rPr>
        <w:t xml:space="preserve"> Manitoba alvar individuals) </w:t>
      </w:r>
      <w:r w:rsidR="00464CFC" w:rsidRPr="007A2A48">
        <w:rPr>
          <w:rFonts w:ascii="Times New Roman" w:hAnsi="Times New Roman" w:cs="Times New Roman"/>
          <w:sz w:val="24"/>
        </w:rPr>
        <w:t xml:space="preserve">using </w:t>
      </w:r>
      <w:r w:rsidRPr="007A2A48">
        <w:rPr>
          <w:rFonts w:ascii="Times New Roman" w:hAnsi="Times New Roman" w:cs="Times New Roman"/>
          <w:sz w:val="24"/>
        </w:rPr>
        <w:t xml:space="preserve">a </w:t>
      </w:r>
      <w:r w:rsidR="00464CFC" w:rsidRPr="007A2A48">
        <w:rPr>
          <w:rFonts w:ascii="Times New Roman" w:hAnsi="Times New Roman" w:cs="Times New Roman"/>
          <w:sz w:val="24"/>
        </w:rPr>
        <w:t>D</w:t>
      </w:r>
      <w:r w:rsidRPr="007A2A48">
        <w:rPr>
          <w:rFonts w:ascii="Times New Roman" w:hAnsi="Times New Roman" w:cs="Times New Roman"/>
          <w:sz w:val="24"/>
        </w:rPr>
        <w:t xml:space="preserve">ecagon SC-100 Porometer between </w:t>
      </w:r>
      <w:r w:rsidR="000D003B" w:rsidRPr="007A2A48">
        <w:rPr>
          <w:rFonts w:ascii="Times New Roman" w:hAnsi="Times New Roman" w:cs="Times New Roman"/>
          <w:sz w:val="24"/>
        </w:rPr>
        <w:t>0</w:t>
      </w:r>
      <w:r w:rsidRPr="007A2A48">
        <w:rPr>
          <w:rFonts w:ascii="Times New Roman" w:hAnsi="Times New Roman" w:cs="Times New Roman"/>
          <w:sz w:val="24"/>
        </w:rPr>
        <w:t>9</w:t>
      </w:r>
      <w:r w:rsidR="000D003B" w:rsidRPr="007A2A48">
        <w:rPr>
          <w:rFonts w:ascii="Times New Roman" w:hAnsi="Times New Roman" w:cs="Times New Roman"/>
          <w:sz w:val="24"/>
        </w:rPr>
        <w:t>:00</w:t>
      </w:r>
      <w:r w:rsidRPr="007A2A48">
        <w:rPr>
          <w:rFonts w:ascii="Times New Roman" w:hAnsi="Times New Roman" w:cs="Times New Roman"/>
          <w:sz w:val="24"/>
        </w:rPr>
        <w:t xml:space="preserve"> and 11:30</w:t>
      </w:r>
      <w:r w:rsidR="000D003B" w:rsidRPr="007A2A48">
        <w:rPr>
          <w:rFonts w:ascii="Times New Roman" w:hAnsi="Times New Roman" w:cs="Times New Roman"/>
          <w:sz w:val="24"/>
        </w:rPr>
        <w:t>am</w:t>
      </w:r>
      <w:r w:rsidRPr="007A2A48">
        <w:rPr>
          <w:rFonts w:ascii="Times New Roman" w:hAnsi="Times New Roman" w:cs="Times New Roman"/>
          <w:sz w:val="24"/>
        </w:rPr>
        <w:t xml:space="preserve"> over the course of five days (8/8/18-8/12/18) with one from each population per day to control for day to day variation. A subset of 10 individuals was sampled an additional 8 times to assess </w:t>
      </w:r>
      <w:r w:rsidRPr="007A2A48">
        <w:rPr>
          <w:rFonts w:ascii="Times New Roman" w:hAnsi="Times New Roman" w:cs="Times New Roman"/>
          <w:sz w:val="24"/>
        </w:rPr>
        <w:lastRenderedPageBreak/>
        <w:t>repeatability (repeatability was determined to be .338).</w:t>
      </w:r>
      <w:r w:rsidR="00D91FB3" w:rsidRPr="007A2A48">
        <w:rPr>
          <w:rFonts w:ascii="Times New Roman" w:hAnsi="Times New Roman" w:cs="Times New Roman"/>
          <w:sz w:val="24"/>
        </w:rPr>
        <w:t xml:space="preserve"> Stomatal conductance records transpiration rates by measuring water exiting stomata over 30 second intervals. The rate of conductance is intrinsically linked to transpiration as well as gas exchange (CO2 acquisition), which encompasses one of the most important tradeoffs in plant growth.</w:t>
      </w:r>
    </w:p>
    <w:p w14:paraId="745C70AF" w14:textId="41E8069E" w:rsidR="007A2A48" w:rsidRPr="007A2A48" w:rsidRDefault="007A2A48" w:rsidP="007656E6">
      <w:pPr>
        <w:spacing w:line="480" w:lineRule="auto"/>
        <w:ind w:firstLine="720"/>
        <w:jc w:val="both"/>
        <w:rPr>
          <w:rFonts w:ascii="Times New Roman" w:hAnsi="Times New Roman" w:cs="Times New Roman"/>
          <w:b/>
          <w:i/>
          <w:sz w:val="24"/>
        </w:rPr>
      </w:pPr>
      <w:r>
        <w:rPr>
          <w:rFonts w:ascii="Times New Roman" w:hAnsi="Times New Roman" w:cs="Times New Roman"/>
          <w:b/>
          <w:i/>
          <w:sz w:val="24"/>
        </w:rPr>
        <w:t>Measuring Fitness in Geum triflorum—</w:t>
      </w:r>
    </w:p>
    <w:p w14:paraId="146D23F4" w14:textId="1490B2A3" w:rsidR="003F7DA6" w:rsidRDefault="00C65F81" w:rsidP="003F7DA6">
      <w:pPr>
        <w:spacing w:line="480" w:lineRule="auto"/>
        <w:ind w:firstLine="720"/>
        <w:jc w:val="both"/>
        <w:rPr>
          <w:rFonts w:ascii="Times New Roman" w:hAnsi="Times New Roman" w:cs="Times New Roman"/>
        </w:rPr>
      </w:pPr>
      <w:commentRangeStart w:id="7"/>
      <w:r w:rsidRPr="00C65F81">
        <w:rPr>
          <w:rFonts w:ascii="Times New Roman" w:hAnsi="Times New Roman" w:cs="Times New Roman"/>
          <w:b/>
          <w:i/>
          <w:sz w:val="24"/>
        </w:rPr>
        <w:t>Statistical Analysis</w:t>
      </w:r>
      <w:commentRangeEnd w:id="7"/>
      <w:r w:rsidR="0029529E">
        <w:rPr>
          <w:rStyle w:val="CommentReference"/>
        </w:rPr>
        <w:commentReference w:id="7"/>
      </w:r>
      <w:r w:rsidR="00AC6D3F">
        <w:rPr>
          <w:rFonts w:ascii="Times New Roman" w:hAnsi="Times New Roman" w:cs="Times New Roman"/>
          <w:b/>
          <w:i/>
          <w:sz w:val="24"/>
        </w:rPr>
        <w:t>—</w:t>
      </w:r>
      <w:r w:rsidR="003F7DA6" w:rsidRPr="003F7DA6">
        <w:rPr>
          <w:rFonts w:ascii="Times New Roman" w:hAnsi="Times New Roman" w:cs="Times New Roman"/>
        </w:rPr>
        <w:t xml:space="preserve"> </w:t>
      </w:r>
    </w:p>
    <w:p w14:paraId="57A1DA0A" w14:textId="40FB16F7" w:rsidR="00E7212E" w:rsidRPr="00C67B3B" w:rsidRDefault="00D57EF5" w:rsidP="00E7212E">
      <w:pPr>
        <w:spacing w:line="480" w:lineRule="auto"/>
        <w:ind w:firstLine="720"/>
        <w:jc w:val="both"/>
        <w:rPr>
          <w:rFonts w:ascii="Times New Roman" w:hAnsi="Times New Roman" w:cs="Times New Roman"/>
          <w:sz w:val="24"/>
          <w:szCs w:val="24"/>
        </w:rPr>
      </w:pPr>
      <w:r>
        <w:rPr>
          <w:rFonts w:ascii="Times New Roman" w:hAnsi="Times New Roman" w:cs="Times New Roman"/>
          <w:b/>
          <w:i/>
        </w:rPr>
        <w:t>Aim 1</w:t>
      </w:r>
      <w:r w:rsidR="00A07B02">
        <w:rPr>
          <w:rFonts w:ascii="Times New Roman" w:hAnsi="Times New Roman" w:cs="Times New Roman"/>
          <w:b/>
          <w:i/>
        </w:rPr>
        <w:t>: Assessing Genetic Difference</w:t>
      </w:r>
      <w:r w:rsidR="00E7212E">
        <w:rPr>
          <w:rFonts w:ascii="Times New Roman" w:hAnsi="Times New Roman" w:cs="Times New Roman"/>
          <w:b/>
          <w:i/>
        </w:rPr>
        <w:t xml:space="preserve"> of Quantitative Traits</w:t>
      </w:r>
      <w:r>
        <w:rPr>
          <w:rFonts w:ascii="Times New Roman" w:hAnsi="Times New Roman" w:cs="Times New Roman"/>
          <w:b/>
          <w:i/>
        </w:rPr>
        <w:t>—</w:t>
      </w:r>
      <w:r w:rsidR="008B635F" w:rsidRPr="008B635F">
        <w:rPr>
          <w:rFonts w:ascii="Times New Roman" w:hAnsi="Times New Roman" w:cs="Times New Roman"/>
        </w:rPr>
        <w:t xml:space="preserve"> </w:t>
      </w:r>
      <w:r w:rsidR="00A07B02" w:rsidRPr="008C0721">
        <w:rPr>
          <w:rFonts w:ascii="Times New Roman" w:hAnsi="Times New Roman" w:cs="Times New Roman"/>
          <w:sz w:val="24"/>
        </w:rPr>
        <w:t xml:space="preserve">Mixed-effects models were conducted to assess </w:t>
      </w:r>
      <w:r w:rsidR="00E7212E" w:rsidRPr="008C0721">
        <w:rPr>
          <w:rFonts w:ascii="Times New Roman" w:hAnsi="Times New Roman" w:cs="Times New Roman"/>
          <w:sz w:val="24"/>
        </w:rPr>
        <w:t>genetically-driven difference in</w:t>
      </w:r>
      <w:r w:rsidR="00A07B02" w:rsidRPr="008C0721">
        <w:rPr>
          <w:rFonts w:ascii="Times New Roman" w:hAnsi="Times New Roman" w:cs="Times New Roman"/>
          <w:sz w:val="24"/>
        </w:rPr>
        <w:t xml:space="preserve"> </w:t>
      </w:r>
      <w:r w:rsidR="00A21D45" w:rsidRPr="008C0721">
        <w:rPr>
          <w:rFonts w:ascii="Times New Roman" w:hAnsi="Times New Roman" w:cs="Times New Roman"/>
          <w:sz w:val="24"/>
        </w:rPr>
        <w:t xml:space="preserve">phenotypic </w:t>
      </w:r>
      <w:r w:rsidR="00A07B02" w:rsidRPr="008C0721">
        <w:rPr>
          <w:rFonts w:ascii="Times New Roman" w:hAnsi="Times New Roman" w:cs="Times New Roman"/>
          <w:sz w:val="24"/>
        </w:rPr>
        <w:t xml:space="preserve">variation </w:t>
      </w:r>
      <w:r w:rsidR="00A21D45" w:rsidRPr="008C0721">
        <w:rPr>
          <w:rFonts w:ascii="Times New Roman" w:hAnsi="Times New Roman" w:cs="Times New Roman"/>
          <w:sz w:val="24"/>
        </w:rPr>
        <w:t xml:space="preserve">observed </w:t>
      </w:r>
      <w:r w:rsidR="00A07B02" w:rsidRPr="008C0721">
        <w:rPr>
          <w:rFonts w:ascii="Times New Roman" w:hAnsi="Times New Roman" w:cs="Times New Roman"/>
          <w:sz w:val="24"/>
        </w:rPr>
        <w:t>in the common garden</w:t>
      </w:r>
      <w:r w:rsidR="000341ED" w:rsidRPr="008C0721">
        <w:rPr>
          <w:rFonts w:ascii="Times New Roman" w:hAnsi="Times New Roman" w:cs="Times New Roman"/>
          <w:sz w:val="24"/>
        </w:rPr>
        <w:t xml:space="preserve">. Region was considered as a fixed effect and population was a random effect. Bartlett test for homogeneity of variance and Shapiro-Wilk test for normality were run to verify validity. </w:t>
      </w:r>
      <w:r w:rsidR="00AD6133" w:rsidRPr="008C0721">
        <w:rPr>
          <w:rFonts w:ascii="Times New Roman" w:hAnsi="Times New Roman" w:cs="Times New Roman"/>
          <w:sz w:val="24"/>
        </w:rPr>
        <w:t>Of the 14</w:t>
      </w:r>
      <w:r w:rsidR="008B635F" w:rsidRPr="008C0721">
        <w:rPr>
          <w:rFonts w:ascii="Times New Roman" w:hAnsi="Times New Roman" w:cs="Times New Roman"/>
          <w:sz w:val="24"/>
        </w:rPr>
        <w:t xml:space="preserve"> traits assessed, </w:t>
      </w:r>
      <w:r w:rsidR="00A21D45" w:rsidRPr="008C0721">
        <w:rPr>
          <w:rFonts w:ascii="Times New Roman" w:hAnsi="Times New Roman" w:cs="Times New Roman"/>
          <w:sz w:val="24"/>
        </w:rPr>
        <w:t>specific leaf area (SLA)</w:t>
      </w:r>
      <w:r w:rsidR="00F430A1" w:rsidRPr="008C0721">
        <w:rPr>
          <w:rFonts w:ascii="Times New Roman" w:hAnsi="Times New Roman" w:cs="Times New Roman"/>
          <w:sz w:val="24"/>
        </w:rPr>
        <w:t xml:space="preserve"> </w:t>
      </w:r>
      <w:r w:rsidR="008B635F" w:rsidRPr="008C0721">
        <w:rPr>
          <w:rFonts w:ascii="Times New Roman" w:hAnsi="Times New Roman" w:cs="Times New Roman"/>
          <w:sz w:val="24"/>
        </w:rPr>
        <w:t>and</w:t>
      </w:r>
      <w:r w:rsidR="00A21D45" w:rsidRPr="008C0721">
        <w:rPr>
          <w:rFonts w:ascii="Times New Roman" w:hAnsi="Times New Roman" w:cs="Times New Roman"/>
          <w:sz w:val="24"/>
        </w:rPr>
        <w:t xml:space="preserve"> stomatal</w:t>
      </w:r>
      <w:r w:rsidR="008B635F" w:rsidRPr="008C0721">
        <w:rPr>
          <w:rFonts w:ascii="Times New Roman" w:hAnsi="Times New Roman" w:cs="Times New Roman"/>
          <w:sz w:val="24"/>
        </w:rPr>
        <w:t xml:space="preserve"> ratio were log-transformed to meet normality assumptions</w:t>
      </w:r>
      <w:r w:rsidR="008C0721">
        <w:rPr>
          <w:rFonts w:ascii="Times New Roman" w:hAnsi="Times New Roman" w:cs="Times New Roman"/>
          <w:sz w:val="24"/>
        </w:rPr>
        <w:t>.</w:t>
      </w:r>
      <w:r w:rsidR="00E7212E" w:rsidRPr="008C0721">
        <w:rPr>
          <w:rFonts w:ascii="Times New Roman" w:hAnsi="Times New Roman" w:cs="Times New Roman"/>
          <w:sz w:val="28"/>
          <w:szCs w:val="24"/>
        </w:rPr>
        <w:t xml:space="preserve"> </w:t>
      </w:r>
      <w:r w:rsidR="00E7212E" w:rsidRPr="00C67B3B">
        <w:rPr>
          <w:rFonts w:ascii="Times New Roman" w:hAnsi="Times New Roman" w:cs="Times New Roman"/>
          <w:sz w:val="24"/>
          <w:szCs w:val="24"/>
        </w:rPr>
        <w:t xml:space="preserve">In addition, a square root transformation was used for </w:t>
      </w:r>
      <w:r w:rsidR="008C0721">
        <w:rPr>
          <w:rFonts w:ascii="Times New Roman" w:hAnsi="Times New Roman" w:cs="Times New Roman"/>
          <w:sz w:val="24"/>
          <w:szCs w:val="24"/>
        </w:rPr>
        <w:t xml:space="preserve">abaxial and adaxial </w:t>
      </w:r>
      <w:r w:rsidR="00E7212E" w:rsidRPr="00C67B3B">
        <w:rPr>
          <w:rFonts w:ascii="Times New Roman" w:hAnsi="Times New Roman" w:cs="Times New Roman"/>
          <w:sz w:val="24"/>
          <w:szCs w:val="24"/>
        </w:rPr>
        <w:t xml:space="preserve">stomatal density, stomatal conductance, both adaxial and abaxial stomatal area indices (SAI), and sinus depth. Midvein length did fail both the Shapiro-Wilk test and Bartlett test, </w:t>
      </w:r>
      <w:r w:rsidR="00AC403C">
        <w:rPr>
          <w:rFonts w:ascii="Times New Roman" w:hAnsi="Times New Roman" w:cs="Times New Roman"/>
          <w:sz w:val="24"/>
          <w:szCs w:val="24"/>
        </w:rPr>
        <w:t>and Guard Cell Length failed Shapiro-Wilk test only, however;</w:t>
      </w:r>
      <w:r w:rsidR="00E7212E" w:rsidRPr="00C67B3B">
        <w:rPr>
          <w:rFonts w:ascii="Times New Roman" w:hAnsi="Times New Roman" w:cs="Times New Roman"/>
          <w:sz w:val="24"/>
          <w:szCs w:val="24"/>
        </w:rPr>
        <w:t xml:space="preserve"> </w:t>
      </w:r>
      <w:r w:rsidR="00AC403C">
        <w:rPr>
          <w:rFonts w:ascii="Times New Roman" w:hAnsi="Times New Roman" w:cs="Times New Roman"/>
          <w:sz w:val="24"/>
          <w:szCs w:val="24"/>
        </w:rPr>
        <w:t>both were</w:t>
      </w:r>
      <w:r w:rsidR="00E7212E" w:rsidRPr="00C67B3B">
        <w:rPr>
          <w:rFonts w:ascii="Times New Roman" w:hAnsi="Times New Roman" w:cs="Times New Roman"/>
          <w:sz w:val="24"/>
          <w:szCs w:val="24"/>
        </w:rPr>
        <w:t xml:space="preserve"> visually assessed as normal</w:t>
      </w:r>
      <w:r w:rsidR="00AC403C">
        <w:rPr>
          <w:rFonts w:ascii="Times New Roman" w:hAnsi="Times New Roman" w:cs="Times New Roman"/>
          <w:sz w:val="24"/>
          <w:szCs w:val="24"/>
        </w:rPr>
        <w:t xml:space="preserve"> and model residuals were normally distributed. </w:t>
      </w:r>
    </w:p>
    <w:p w14:paraId="48061956" w14:textId="5D74DEE4" w:rsidR="00D57EF5" w:rsidRDefault="008E3953" w:rsidP="00D57EF5">
      <w:pPr>
        <w:spacing w:line="480" w:lineRule="auto"/>
        <w:ind w:firstLine="720"/>
        <w:jc w:val="both"/>
        <w:rPr>
          <w:rFonts w:ascii="Times New Roman" w:hAnsi="Times New Roman" w:cs="Times New Roman"/>
        </w:rPr>
      </w:pPr>
      <w:r>
        <w:rPr>
          <w:rFonts w:ascii="Times New Roman" w:hAnsi="Times New Roman" w:cs="Times New Roman"/>
        </w:rPr>
        <w:t>To determine if trait variation was genetically drive</w:t>
      </w:r>
      <w:r w:rsidR="008C0721">
        <w:rPr>
          <w:rFonts w:ascii="Times New Roman" w:hAnsi="Times New Roman" w:cs="Times New Roman"/>
        </w:rPr>
        <w:t>n</w:t>
      </w:r>
      <w:r>
        <w:rPr>
          <w:rFonts w:ascii="Times New Roman" w:hAnsi="Times New Roman" w:cs="Times New Roman"/>
        </w:rPr>
        <w:t xml:space="preserve"> based on source region and population, mixed-effects models were conducted using the </w:t>
      </w:r>
      <w:proofErr w:type="spellStart"/>
      <w:r>
        <w:rPr>
          <w:rFonts w:ascii="Times New Roman" w:hAnsi="Times New Roman" w:cs="Times New Roman"/>
        </w:rPr>
        <w:t>lmer</w:t>
      </w:r>
      <w:proofErr w:type="spellEnd"/>
      <w:r>
        <w:rPr>
          <w:rFonts w:ascii="Times New Roman" w:hAnsi="Times New Roman" w:cs="Times New Roman"/>
        </w:rPr>
        <w:t xml:space="preserve"> function in the lme4 package</w:t>
      </w:r>
      <w:r w:rsidR="003601E1">
        <w:rPr>
          <w:rFonts w:ascii="Times New Roman" w:hAnsi="Times New Roman" w:cs="Times New Roman"/>
        </w:rPr>
        <w:t xml:space="preserve"> </w:t>
      </w:r>
      <w:r w:rsidR="003601E1" w:rsidRPr="00C67B3B">
        <w:rPr>
          <w:rFonts w:ascii="Times New Roman" w:hAnsi="Times New Roman" w:cs="Times New Roman"/>
          <w:sz w:val="24"/>
          <w:szCs w:val="24"/>
        </w:rPr>
        <w:fldChar w:fldCharType="begin" w:fldLock="1"/>
      </w:r>
      <w:r w:rsidR="003601E1" w:rsidRPr="00C67B3B">
        <w:rPr>
          <w:rFonts w:ascii="Times New Roman" w:hAnsi="Times New Roman" w:cs="Times New Roman"/>
          <w:sz w:val="24"/>
          <w:szCs w:val="24"/>
        </w:rPr>
        <w:instrText>ADDIN CSL_CITATION {"citationItems":[{"id":"ITEM-1","itemData":{"DOI":"10.18637/jss.v067.i01","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{lme4}","type":"article-journal","volume":"67"},"uris":["http://www.mendeley.com/documents/?uuid=ff34eea0-124c-4002-a1b9-e8f012e6c8aa"]},{"id":"ITEM-2","itemData":{"author":[{"dropping-particle":"","family":"R Core Team","given":"","non-dropping-particle":"","parse-names":false,"suffix":""}],"id":"ITEM-2","issued":{"date-parts":[["2018"]]},"publisher-place":"Vienna, Austria","title":"R: A Language and Environment for Statistical Computing","type":"article"},"uris":["http://www.mendeley.com/documents/?uuid=2fb18c91-ca2e-490f-a9d6-0627feaf0fd6"]}],"mendeley":{"formattedCitation":"(Bates et al., 2015; R Core Team, 2018)","plainTextFormattedCitation":"(Bates et al., 2015; R Core Team, 2018)","previouslyFormattedCitation":"(Bates et al., 2015; R Core Team, 2018)"},"properties":{"noteIndex":0},"schema":"https://github.com/citation-style-language/schema/raw/master/csl-citation.json"}</w:instrText>
      </w:r>
      <w:r w:rsidR="003601E1" w:rsidRPr="00C67B3B">
        <w:rPr>
          <w:rFonts w:ascii="Times New Roman" w:hAnsi="Times New Roman" w:cs="Times New Roman"/>
          <w:sz w:val="24"/>
          <w:szCs w:val="24"/>
        </w:rPr>
        <w:fldChar w:fldCharType="separate"/>
      </w:r>
      <w:r w:rsidR="003601E1" w:rsidRPr="00C67B3B">
        <w:rPr>
          <w:rFonts w:ascii="Times New Roman" w:hAnsi="Times New Roman" w:cs="Times New Roman"/>
          <w:noProof/>
          <w:sz w:val="24"/>
          <w:szCs w:val="24"/>
        </w:rPr>
        <w:t>(Bates et al., 2015; R Core Team, 2018)</w:t>
      </w:r>
      <w:r w:rsidR="003601E1" w:rsidRPr="00C67B3B">
        <w:rPr>
          <w:rFonts w:ascii="Times New Roman" w:hAnsi="Times New Roman" w:cs="Times New Roman"/>
          <w:sz w:val="24"/>
          <w:szCs w:val="24"/>
        </w:rPr>
        <w:fldChar w:fldCharType="end"/>
      </w:r>
      <w:r>
        <w:rPr>
          <w:rFonts w:ascii="Times New Roman" w:hAnsi="Times New Roman" w:cs="Times New Roman"/>
        </w:rPr>
        <w:t xml:space="preserve">. </w:t>
      </w:r>
      <w:r w:rsidR="00A21D45">
        <w:rPr>
          <w:rFonts w:ascii="Times New Roman" w:hAnsi="Times New Roman" w:cs="Times New Roman"/>
        </w:rPr>
        <w:t xml:space="preserve">Omnibus ANOVAs of mixed models were conducted to assess significant differences between fixed effects </w:t>
      </w:r>
      <w:r w:rsidR="00A21D45" w:rsidRPr="003A1C17">
        <w:rPr>
          <w:rFonts w:ascii="Times New Roman" w:hAnsi="Times New Roman" w:cs="Times New Roman"/>
          <w:highlight w:val="yellow"/>
        </w:rPr>
        <w:t>(Table 2)</w:t>
      </w:r>
      <w:r w:rsidR="00A21D45">
        <w:rPr>
          <w:rFonts w:ascii="Times New Roman" w:hAnsi="Times New Roman" w:cs="Times New Roman"/>
        </w:rPr>
        <w:t xml:space="preserve">. </w:t>
      </w:r>
      <w:proofErr w:type="spellStart"/>
      <w:r>
        <w:rPr>
          <w:rFonts w:ascii="Times New Roman" w:hAnsi="Times New Roman" w:cs="Times New Roman"/>
        </w:rPr>
        <w:t>lmerTest</w:t>
      </w:r>
      <w:proofErr w:type="spellEnd"/>
      <w:r>
        <w:rPr>
          <w:rFonts w:ascii="Times New Roman" w:hAnsi="Times New Roman" w:cs="Times New Roman"/>
        </w:rPr>
        <w:t xml:space="preserve"> package [cite] was used to extract P-values. P-values inform whether there is a significant linear effect of the fixed effect, and whether the random effect helps the model fit better. Region was the only fixed effect considered, and population was assessed as a random effect, as populations sourced were a random representation total number of populations in each region. </w:t>
      </w:r>
      <w:r w:rsidR="00890E2E">
        <w:rPr>
          <w:rFonts w:ascii="Times New Roman" w:hAnsi="Times New Roman" w:cs="Times New Roman"/>
        </w:rPr>
        <w:t xml:space="preserve">Tukey’s </w:t>
      </w:r>
      <w:r w:rsidR="00890E2E">
        <w:rPr>
          <w:rFonts w:ascii="Times New Roman" w:hAnsi="Times New Roman" w:cs="Times New Roman"/>
        </w:rPr>
        <w:lastRenderedPageBreak/>
        <w:t xml:space="preserve">HSD (honest significant difference) post-hoc test was used to determine separation of means where statistical significance occurred. </w:t>
      </w:r>
      <w:r w:rsidR="00AD6133" w:rsidRPr="6DBCF046">
        <w:rPr>
          <w:rFonts w:ascii="Times New Roman" w:hAnsi="Times New Roman" w:cs="Times New Roman"/>
        </w:rPr>
        <w:t>All statistical test</w:t>
      </w:r>
      <w:r w:rsidR="00AD6133">
        <w:rPr>
          <w:rFonts w:ascii="Times New Roman" w:hAnsi="Times New Roman" w:cs="Times New Roman"/>
        </w:rPr>
        <w:t>s</w:t>
      </w:r>
      <w:r w:rsidR="00AD6133" w:rsidRPr="6DBCF046">
        <w:rPr>
          <w:rFonts w:ascii="Times New Roman" w:hAnsi="Times New Roman" w:cs="Times New Roman"/>
        </w:rPr>
        <w:t xml:space="preserve"> were run in R (R core team 201</w:t>
      </w:r>
      <w:r w:rsidR="006A7361">
        <w:rPr>
          <w:rFonts w:ascii="Times New Roman" w:hAnsi="Times New Roman" w:cs="Times New Roman"/>
        </w:rPr>
        <w:t>8</w:t>
      </w:r>
      <w:r w:rsidR="00AD6133" w:rsidRPr="6DBCF046">
        <w:rPr>
          <w:rFonts w:ascii="Times New Roman" w:hAnsi="Times New Roman" w:cs="Times New Roman"/>
        </w:rPr>
        <w:t>).</w:t>
      </w:r>
      <w:r w:rsidR="00890E2E">
        <w:rPr>
          <w:rFonts w:ascii="Times New Roman" w:hAnsi="Times New Roman" w:cs="Times New Roman"/>
        </w:rPr>
        <w:t xml:space="preserve"> </w:t>
      </w:r>
    </w:p>
    <w:p w14:paraId="7637DA1A" w14:textId="20A7EA03" w:rsidR="00770211" w:rsidRPr="00D13D60" w:rsidRDefault="00770211" w:rsidP="00D13D60">
      <w:pPr>
        <w:spacing w:line="480" w:lineRule="auto"/>
        <w:ind w:firstLine="720"/>
        <w:jc w:val="both"/>
        <w:rPr>
          <w:rFonts w:ascii="Times New Roman" w:hAnsi="Times New Roman" w:cs="Times New Roman"/>
        </w:rPr>
      </w:pPr>
      <w:r>
        <w:rPr>
          <w:rFonts w:ascii="Times New Roman" w:hAnsi="Times New Roman" w:cs="Times New Roman"/>
          <w:b/>
          <w:i/>
        </w:rPr>
        <w:t>Aim 2</w:t>
      </w:r>
      <w:r w:rsidR="000E6774">
        <w:rPr>
          <w:rFonts w:ascii="Times New Roman" w:hAnsi="Times New Roman" w:cs="Times New Roman"/>
          <w:b/>
          <w:i/>
        </w:rPr>
        <w:t xml:space="preserve">: </w:t>
      </w:r>
      <w:r w:rsidR="003601E1">
        <w:rPr>
          <w:rFonts w:ascii="Times New Roman" w:hAnsi="Times New Roman" w:cs="Times New Roman"/>
          <w:b/>
          <w:i/>
        </w:rPr>
        <w:t>Examining potential factors driving differentiation of quantitative traits</w:t>
      </w:r>
      <w:r>
        <w:rPr>
          <w:rFonts w:ascii="Times New Roman" w:hAnsi="Times New Roman" w:cs="Times New Roman"/>
          <w:b/>
          <w:i/>
        </w:rPr>
        <w:t>—</w:t>
      </w:r>
      <w:r w:rsidR="00E40598">
        <w:rPr>
          <w:rFonts w:ascii="Times New Roman" w:hAnsi="Times New Roman" w:cs="Times New Roman"/>
        </w:rPr>
        <w:t xml:space="preserve"> </w:t>
      </w:r>
      <w:r w:rsidR="006A7361">
        <w:rPr>
          <w:rFonts w:ascii="Times New Roman" w:hAnsi="Times New Roman" w:cs="Times New Roman"/>
        </w:rPr>
        <w:t>Quadratic regression analyses were fit to traits we predicted would have an optimum or minimum trait value based on regional climate</w:t>
      </w:r>
      <w:r w:rsidR="00644601">
        <w:rPr>
          <w:rFonts w:ascii="Times New Roman" w:hAnsi="Times New Roman" w:cs="Times New Roman"/>
        </w:rPr>
        <w:t xml:space="preserve"> variables (</w:t>
      </w:r>
      <w:proofErr w:type="spellStart"/>
      <w:r w:rsidR="00644601">
        <w:rPr>
          <w:rFonts w:ascii="Times New Roman" w:hAnsi="Times New Roman" w:cs="Times New Roman"/>
        </w:rPr>
        <w:t>CMD_sp</w:t>
      </w:r>
      <w:proofErr w:type="spellEnd"/>
      <w:r w:rsidR="00644601">
        <w:rPr>
          <w:rFonts w:ascii="Times New Roman" w:hAnsi="Times New Roman" w:cs="Times New Roman"/>
        </w:rPr>
        <w:t xml:space="preserve">, </w:t>
      </w:r>
      <w:proofErr w:type="spellStart"/>
      <w:r w:rsidR="00644601">
        <w:rPr>
          <w:rFonts w:ascii="Times New Roman" w:hAnsi="Times New Roman" w:cs="Times New Roman"/>
        </w:rPr>
        <w:t>CMD_sm</w:t>
      </w:r>
      <w:proofErr w:type="spellEnd"/>
      <w:r w:rsidR="00644601">
        <w:rPr>
          <w:rFonts w:ascii="Times New Roman" w:hAnsi="Times New Roman" w:cs="Times New Roman"/>
        </w:rPr>
        <w:t xml:space="preserve">, </w:t>
      </w:r>
      <w:proofErr w:type="spellStart"/>
      <w:r w:rsidR="00644601">
        <w:rPr>
          <w:rFonts w:ascii="Times New Roman" w:hAnsi="Times New Roman" w:cs="Times New Roman"/>
        </w:rPr>
        <w:t>Tmax_sp</w:t>
      </w:r>
      <w:proofErr w:type="spellEnd"/>
      <w:r w:rsidR="00644601">
        <w:rPr>
          <w:rFonts w:ascii="Times New Roman" w:hAnsi="Times New Roman" w:cs="Times New Roman"/>
        </w:rPr>
        <w:t xml:space="preserve">, and </w:t>
      </w:r>
      <w:proofErr w:type="spellStart"/>
      <w:r w:rsidR="00644601">
        <w:rPr>
          <w:rFonts w:ascii="Times New Roman" w:hAnsi="Times New Roman" w:cs="Times New Roman"/>
        </w:rPr>
        <w:t>Tmax_sm</w:t>
      </w:r>
      <w:proofErr w:type="spellEnd"/>
      <w:r w:rsidR="00644601">
        <w:rPr>
          <w:rFonts w:ascii="Times New Roman" w:hAnsi="Times New Roman" w:cs="Times New Roman"/>
        </w:rPr>
        <w:t>)</w:t>
      </w:r>
      <w:r w:rsidR="006A7361">
        <w:rPr>
          <w:rFonts w:ascii="Times New Roman" w:hAnsi="Times New Roman" w:cs="Times New Roman"/>
        </w:rPr>
        <w:t xml:space="preserve">. Linear regression analyses were fit to traits not predicted to have an optima or minima. </w:t>
      </w:r>
      <w:r w:rsidR="00253072">
        <w:rPr>
          <w:rFonts w:ascii="Times New Roman" w:hAnsi="Times New Roman" w:cs="Times New Roman"/>
        </w:rPr>
        <w:t xml:space="preserve">Manitoba alvar populations were excluded from regression analysis </w:t>
      </w:r>
      <w:r w:rsidR="00644601">
        <w:rPr>
          <w:rFonts w:ascii="Times New Roman" w:hAnsi="Times New Roman" w:cs="Times New Roman"/>
        </w:rPr>
        <w:t xml:space="preserve">as </w:t>
      </w:r>
      <w:r w:rsidR="00253072">
        <w:rPr>
          <w:rFonts w:ascii="Times New Roman" w:hAnsi="Times New Roman" w:cs="Times New Roman"/>
        </w:rPr>
        <w:t xml:space="preserve">only 2 climate points were collected. </w:t>
      </w:r>
      <w:r w:rsidR="006A7361">
        <w:rPr>
          <w:rFonts w:ascii="Times New Roman" w:hAnsi="Times New Roman" w:cs="Times New Roman"/>
        </w:rPr>
        <w:t xml:space="preserve">All statistical analyses were done in R (R core team 2018). </w:t>
      </w:r>
    </w:p>
    <w:p w14:paraId="0AF3CF1E" w14:textId="3EB9B204" w:rsidR="00D57EF5" w:rsidRPr="003601E1" w:rsidRDefault="00D57EF5" w:rsidP="003601E1">
      <w:pPr>
        <w:spacing w:line="480" w:lineRule="auto"/>
        <w:ind w:firstLine="720"/>
        <w:jc w:val="both"/>
        <w:rPr>
          <w:rFonts w:ascii="Times New Roman" w:hAnsi="Times New Roman" w:cs="Times New Roman"/>
        </w:rPr>
      </w:pPr>
      <w:r>
        <w:rPr>
          <w:rFonts w:ascii="Times New Roman" w:hAnsi="Times New Roman" w:cs="Times New Roman"/>
          <w:b/>
          <w:i/>
        </w:rPr>
        <w:t xml:space="preserve">Aim </w:t>
      </w:r>
      <w:r w:rsidR="00770211">
        <w:rPr>
          <w:rFonts w:ascii="Times New Roman" w:hAnsi="Times New Roman" w:cs="Times New Roman"/>
          <w:b/>
          <w:i/>
        </w:rPr>
        <w:t>3</w:t>
      </w:r>
      <w:r>
        <w:rPr>
          <w:rFonts w:ascii="Times New Roman" w:hAnsi="Times New Roman" w:cs="Times New Roman"/>
          <w:b/>
          <w:i/>
        </w:rPr>
        <w:t>—</w:t>
      </w:r>
      <w:r w:rsidR="003601E1">
        <w:rPr>
          <w:rFonts w:ascii="Times New Roman" w:hAnsi="Times New Roman" w:cs="Times New Roman"/>
          <w:b/>
          <w:i/>
        </w:rPr>
        <w:t xml:space="preserve">Does transfer of seed across region and climate difference affect fitness? </w:t>
      </w:r>
      <w:r w:rsidR="003601E1" w:rsidRPr="003601E1">
        <w:rPr>
          <w:rFonts w:ascii="Times New Roman" w:hAnsi="Times New Roman" w:cs="Times New Roman"/>
          <w:b/>
          <w:i/>
        </w:rPr>
        <w:t>—</w:t>
      </w:r>
      <w:r w:rsidR="003601E1">
        <w:rPr>
          <w:rFonts w:ascii="Times New Roman" w:hAnsi="Times New Roman" w:cs="Times New Roman"/>
          <w:b/>
          <w:i/>
        </w:rPr>
        <w:t xml:space="preserve"> </w:t>
      </w:r>
      <w:r w:rsidR="003601E1">
        <w:rPr>
          <w:rFonts w:ascii="Times New Roman" w:hAnsi="Times New Roman" w:cs="Times New Roman"/>
        </w:rPr>
        <w:t>{new statistical approach writing chunk</w:t>
      </w:r>
    </w:p>
    <w:p w14:paraId="657FE8A0" w14:textId="62AD58E6" w:rsidR="00D57EF5" w:rsidRDefault="00D57EF5" w:rsidP="00E40598">
      <w:pPr>
        <w:spacing w:line="480" w:lineRule="auto"/>
        <w:jc w:val="both"/>
        <w:rPr>
          <w:rFonts w:ascii="Times New Roman" w:hAnsi="Times New Roman" w:cs="Times New Roman"/>
        </w:rPr>
      </w:pPr>
    </w:p>
    <w:p w14:paraId="66C44308" w14:textId="4C7C1851" w:rsidR="00550876" w:rsidRDefault="00A9338F" w:rsidP="007656E6">
      <w:pPr>
        <w:spacing w:line="480" w:lineRule="auto"/>
        <w:jc w:val="both"/>
        <w:rPr>
          <w:rFonts w:ascii="Times New Roman" w:hAnsi="Times New Roman" w:cs="Times New Roman"/>
          <w:b/>
        </w:rPr>
      </w:pPr>
      <w:r>
        <w:rPr>
          <w:rFonts w:ascii="Times New Roman" w:hAnsi="Times New Roman" w:cs="Times New Roman"/>
          <w:b/>
        </w:rPr>
        <w:t>RESULTS AND INTERPRETATION</w:t>
      </w:r>
    </w:p>
    <w:p w14:paraId="3AC512A8" w14:textId="67E2708E" w:rsidR="00801E0E" w:rsidRDefault="004A2DE4" w:rsidP="004A2DE4">
      <w:pPr>
        <w:spacing w:line="480" w:lineRule="auto"/>
        <w:ind w:firstLine="720"/>
        <w:jc w:val="both"/>
        <w:rPr>
          <w:rFonts w:ascii="Times New Roman" w:hAnsi="Times New Roman" w:cs="Times New Roman"/>
        </w:rPr>
      </w:pPr>
      <w:r>
        <w:rPr>
          <w:rFonts w:ascii="Times New Roman" w:hAnsi="Times New Roman" w:cs="Times New Roman"/>
          <w:b/>
          <w:i/>
        </w:rPr>
        <w:t>Physiological traits—</w:t>
      </w:r>
      <w:r w:rsidR="00BC390F">
        <w:rPr>
          <w:rFonts w:ascii="Times New Roman" w:hAnsi="Times New Roman" w:cs="Times New Roman"/>
        </w:rPr>
        <w:t xml:space="preserve">Of the physiological traits, there were mixed results. Significant differences as a result of source region were shown for three of the four traits. </w:t>
      </w:r>
      <w:r w:rsidR="001B7C7D">
        <w:rPr>
          <w:rFonts w:ascii="Times New Roman" w:hAnsi="Times New Roman" w:cs="Times New Roman"/>
        </w:rPr>
        <w:t>There was a significant difference in chlorophyll fluorescence amongst Great Lake alvar- and Prairie-sourced individuals, with Prairie</w:t>
      </w:r>
      <w:r w:rsidR="00D76900">
        <w:rPr>
          <w:rFonts w:ascii="Times New Roman" w:hAnsi="Times New Roman" w:cs="Times New Roman"/>
        </w:rPr>
        <w:t>-</w:t>
      </w:r>
      <w:r w:rsidR="001B7C7D">
        <w:rPr>
          <w:rFonts w:ascii="Times New Roman" w:hAnsi="Times New Roman" w:cs="Times New Roman"/>
        </w:rPr>
        <w:t xml:space="preserve"> </w:t>
      </w:r>
      <w:r>
        <w:rPr>
          <w:rFonts w:ascii="Times New Roman" w:hAnsi="Times New Roman" w:cs="Times New Roman"/>
        </w:rPr>
        <w:t>and Manitoban alvar</w:t>
      </w:r>
      <w:r w:rsidR="00D76900">
        <w:rPr>
          <w:rFonts w:ascii="Times New Roman" w:hAnsi="Times New Roman" w:cs="Times New Roman"/>
        </w:rPr>
        <w:t>-sourced</w:t>
      </w:r>
      <w:r>
        <w:rPr>
          <w:rFonts w:ascii="Times New Roman" w:hAnsi="Times New Roman" w:cs="Times New Roman"/>
        </w:rPr>
        <w:t xml:space="preserve"> individuals </w:t>
      </w:r>
      <w:r w:rsidR="001B7C7D">
        <w:rPr>
          <w:rFonts w:ascii="Times New Roman" w:hAnsi="Times New Roman" w:cs="Times New Roman"/>
        </w:rPr>
        <w:t xml:space="preserve">investing more chlorophyll on average than those from the Great Lakes alvars (n=96, p = .0000696). There was no significant difference in Specific Leaf area amongst source regions (n=97, p = .532). There was a significant difference in leaf dry matter content (LDMC) between Great Lake alvar- and Prairie-sourced individuals, with Prairie plants having a larger dry mass on average than those from the Great Lakes alvars, and Manitoban alvar individuals in between (n=97, p = .00042). </w:t>
      </w:r>
    </w:p>
    <w:p w14:paraId="0E0EAE8F" w14:textId="7E7DDFE2" w:rsidR="00BB796A" w:rsidRDefault="00D76900" w:rsidP="00047464">
      <w:pPr>
        <w:spacing w:line="480" w:lineRule="auto"/>
        <w:ind w:firstLine="720"/>
        <w:jc w:val="both"/>
        <w:rPr>
          <w:rFonts w:ascii="Times New Roman" w:hAnsi="Times New Roman" w:cs="Times New Roman"/>
        </w:rPr>
      </w:pPr>
      <w:r>
        <w:rPr>
          <w:rFonts w:ascii="Times New Roman" w:hAnsi="Times New Roman" w:cs="Times New Roman"/>
          <w:b/>
          <w:i/>
        </w:rPr>
        <w:t>Stomatal traits—</w:t>
      </w:r>
      <w:r w:rsidR="00756261" w:rsidRPr="00756261">
        <w:rPr>
          <w:rFonts w:ascii="Times New Roman" w:hAnsi="Times New Roman" w:cs="Times New Roman"/>
        </w:rPr>
        <w:t xml:space="preserve"> </w:t>
      </w:r>
      <w:r w:rsidR="00756261">
        <w:rPr>
          <w:rFonts w:ascii="Times New Roman" w:hAnsi="Times New Roman" w:cs="Times New Roman"/>
        </w:rPr>
        <w:t xml:space="preserve">Stomatal conductance was showed no significant difference among plants (n= 96, p = .2082). </w:t>
      </w:r>
      <w:r w:rsidR="00BC390F">
        <w:rPr>
          <w:rFonts w:ascii="Times New Roman" w:hAnsi="Times New Roman" w:cs="Times New Roman"/>
        </w:rPr>
        <w:t>There were mixed results for source region on stomatal arrangement characteristics.</w:t>
      </w:r>
      <w:r>
        <w:rPr>
          <w:rFonts w:ascii="Times New Roman" w:hAnsi="Times New Roman" w:cs="Times New Roman"/>
          <w:b/>
          <w:i/>
        </w:rPr>
        <w:t xml:space="preserve"> </w:t>
      </w:r>
      <w:r>
        <w:rPr>
          <w:rFonts w:ascii="Times New Roman" w:hAnsi="Times New Roman" w:cs="Times New Roman"/>
        </w:rPr>
        <w:t xml:space="preserve">There </w:t>
      </w:r>
      <w:r w:rsidR="00263984">
        <w:rPr>
          <w:rFonts w:ascii="Times New Roman" w:hAnsi="Times New Roman" w:cs="Times New Roman"/>
        </w:rPr>
        <w:t>was a significant difference in</w:t>
      </w:r>
      <w:r w:rsidR="00FB725B">
        <w:rPr>
          <w:rFonts w:ascii="Times New Roman" w:hAnsi="Times New Roman" w:cs="Times New Roman"/>
        </w:rPr>
        <w:t xml:space="preserve"> </w:t>
      </w:r>
      <w:r w:rsidR="00443C0C">
        <w:rPr>
          <w:rFonts w:ascii="Times New Roman" w:hAnsi="Times New Roman" w:cs="Times New Roman"/>
        </w:rPr>
        <w:t>stomatal ratio by region: Manitoban alvar-sourced individuals had significantly more stomata on the adaxial side than both the Prairie and Great Lake alvar-sourced individuals</w:t>
      </w:r>
      <w:r w:rsidR="00BC390F">
        <w:rPr>
          <w:rFonts w:ascii="Times New Roman" w:hAnsi="Times New Roman" w:cs="Times New Roman"/>
        </w:rPr>
        <w:t xml:space="preserve"> </w:t>
      </w:r>
      <w:r w:rsidR="00BC390F" w:rsidRPr="00BC390F">
        <w:rPr>
          <w:rFonts w:ascii="Times New Roman" w:hAnsi="Times New Roman" w:cs="Times New Roman"/>
        </w:rPr>
        <w:t>(n=218, p = .0000645).</w:t>
      </w:r>
      <w:r w:rsidR="00BC390F">
        <w:rPr>
          <w:rFonts w:ascii="Times New Roman" w:hAnsi="Times New Roman" w:cs="Times New Roman"/>
        </w:rPr>
        <w:t xml:space="preserve"> There was significant difference in stomatal density by region, with significant differences being observed between Prairie-sourced individuals from both Great Lake alvar- and </w:t>
      </w:r>
      <w:r w:rsidR="00BC390F">
        <w:rPr>
          <w:rFonts w:ascii="Times New Roman" w:hAnsi="Times New Roman" w:cs="Times New Roman"/>
        </w:rPr>
        <w:lastRenderedPageBreak/>
        <w:t xml:space="preserve">Manitoba alvar-sourced individuals (n=517, p =.0000). Average size of stomata was also different by region, with Prairie individuals having significantly larger stomata than </w:t>
      </w:r>
      <w:r w:rsidR="00B1229A">
        <w:rPr>
          <w:rFonts w:ascii="Times New Roman" w:hAnsi="Times New Roman" w:cs="Times New Roman"/>
        </w:rPr>
        <w:t>both alvar-sourced populations (n=604, p= .0000).</w:t>
      </w:r>
      <w:r w:rsidR="00A02C82">
        <w:rPr>
          <w:rFonts w:ascii="Times New Roman" w:hAnsi="Times New Roman" w:cs="Times New Roman"/>
        </w:rPr>
        <w:t xml:space="preserve"> Prairie individuals also had a significantly greater stomatal area index compared to both Manitoba alvars and Great Lake alvars (n=507, p=.0091). </w:t>
      </w:r>
      <w:r w:rsidR="00BB796A">
        <w:rPr>
          <w:rFonts w:ascii="Times New Roman" w:hAnsi="Times New Roman" w:cs="Times New Roman"/>
        </w:rPr>
        <w:t xml:space="preserve"> </w:t>
      </w:r>
      <w:r w:rsidR="00BB796A" w:rsidRPr="00BB796A">
        <w:rPr>
          <w:rFonts w:ascii="Times New Roman" w:hAnsi="Times New Roman" w:cs="Times New Roman"/>
          <w:b/>
        </w:rPr>
        <w:t>Climactic pressures on stomatal traits varied as well.</w:t>
      </w:r>
      <w:r w:rsidR="00BB796A">
        <w:rPr>
          <w:rFonts w:ascii="Times New Roman" w:hAnsi="Times New Roman" w:cs="Times New Roman"/>
        </w:rPr>
        <w:t xml:space="preserve"> </w:t>
      </w:r>
    </w:p>
    <w:p w14:paraId="75C1D5CB" w14:textId="15068328" w:rsidR="00A02C82" w:rsidRDefault="00A02C82" w:rsidP="00BC390F">
      <w:pPr>
        <w:spacing w:line="480" w:lineRule="auto"/>
        <w:ind w:firstLine="720"/>
        <w:jc w:val="both"/>
        <w:rPr>
          <w:rFonts w:ascii="Times New Roman" w:eastAsia="Times New Roman" w:hAnsi="Times New Roman" w:cs="Times New Roman"/>
          <w:color w:val="222222"/>
          <w:sz w:val="24"/>
          <w:szCs w:val="24"/>
        </w:rPr>
      </w:pPr>
      <w:r>
        <w:rPr>
          <w:rFonts w:ascii="Times New Roman" w:hAnsi="Times New Roman" w:cs="Times New Roman"/>
          <w:b/>
          <w:i/>
        </w:rPr>
        <w:t>Isotope analysis</w:t>
      </w:r>
      <w:r w:rsidRPr="65512959">
        <w:rPr>
          <w:rFonts w:ascii="Times New Roman" w:hAnsi="Times New Roman" w:cs="Times New Roman"/>
          <w:b/>
          <w:bCs/>
          <w:i/>
          <w:iCs/>
        </w:rPr>
        <w:t>—</w:t>
      </w:r>
      <w:r w:rsidR="00BB796A">
        <w:rPr>
          <w:rFonts w:ascii="Times New Roman" w:hAnsi="Times New Roman" w:cs="Times New Roman"/>
          <w:bCs/>
          <w:iCs/>
        </w:rPr>
        <w:t xml:space="preserve"> </w:t>
      </w:r>
      <w:r w:rsidR="00843897" w:rsidRPr="6DBCF046">
        <w:rPr>
          <w:rFonts w:ascii="Times New Roman" w:eastAsia="Times New Roman" w:hAnsi="Times New Roman" w:cs="Times New Roman"/>
          <w:color w:val="222222"/>
          <w:sz w:val="24"/>
          <w:szCs w:val="24"/>
        </w:rPr>
        <w:t>𝛿</w:t>
      </w:r>
      <w:r w:rsidR="00843897" w:rsidRPr="6DBCF046">
        <w:rPr>
          <w:rFonts w:ascii="Times New Roman" w:eastAsia="Times New Roman" w:hAnsi="Times New Roman" w:cs="Times New Roman"/>
          <w:color w:val="222222"/>
          <w:sz w:val="24"/>
          <w:szCs w:val="24"/>
          <w:vertAlign w:val="superscript"/>
        </w:rPr>
        <w:t>13</w:t>
      </w:r>
      <w:r w:rsidR="00843897" w:rsidRPr="6DBCF046">
        <w:rPr>
          <w:rFonts w:ascii="Times New Roman" w:eastAsia="Times New Roman" w:hAnsi="Times New Roman" w:cs="Times New Roman"/>
          <w:color w:val="222222"/>
          <w:sz w:val="24"/>
          <w:szCs w:val="24"/>
        </w:rPr>
        <w:t xml:space="preserve">C </w:t>
      </w:r>
      <w:r w:rsidR="00BB796A">
        <w:rPr>
          <w:rFonts w:ascii="Times New Roman" w:hAnsi="Times New Roman" w:cs="Times New Roman"/>
          <w:bCs/>
          <w:iCs/>
        </w:rPr>
        <w:t xml:space="preserve">was significantly different between Prairie and </w:t>
      </w:r>
      <w:r w:rsidR="00843897">
        <w:rPr>
          <w:rFonts w:ascii="Times New Roman" w:hAnsi="Times New Roman" w:cs="Times New Roman"/>
          <w:bCs/>
          <w:iCs/>
        </w:rPr>
        <w:t xml:space="preserve">both </w:t>
      </w:r>
      <w:r w:rsidR="00BB796A">
        <w:rPr>
          <w:rFonts w:ascii="Times New Roman" w:hAnsi="Times New Roman" w:cs="Times New Roman"/>
          <w:bCs/>
          <w:iCs/>
        </w:rPr>
        <w:t>Alvar regions, with Prairie having the lowest discrimination factor, and therefore the lowest water-use efficiency (n=69, p=0.0000)</w:t>
      </w:r>
      <w:r w:rsidR="00843897">
        <w:rPr>
          <w:rFonts w:ascii="Times New Roman" w:hAnsi="Times New Roman" w:cs="Times New Roman"/>
          <w:bCs/>
          <w:iCs/>
        </w:rPr>
        <w:t xml:space="preserve">. </w:t>
      </w:r>
      <w:r w:rsidR="00843897">
        <w:rPr>
          <w:rFonts w:ascii="Times New Roman" w:eastAsia="Times New Roman" w:hAnsi="Times New Roman" w:cs="Times New Roman"/>
          <w:color w:val="222222"/>
          <w:sz w:val="24"/>
          <w:szCs w:val="24"/>
        </w:rPr>
        <w:t xml:space="preserve">Manitoba-sourced individuals had the lowest </w:t>
      </w:r>
      <w:r w:rsidR="00843897" w:rsidRPr="6DBCF046">
        <w:rPr>
          <w:rFonts w:ascii="Times New Roman" w:eastAsia="Times New Roman" w:hAnsi="Times New Roman" w:cs="Times New Roman"/>
          <w:color w:val="222222"/>
          <w:sz w:val="24"/>
          <w:szCs w:val="24"/>
        </w:rPr>
        <w:t>𝛿</w:t>
      </w:r>
      <w:r w:rsidR="00843897" w:rsidRPr="00D62DF7">
        <w:rPr>
          <w:rFonts w:ascii="Times New Roman" w:eastAsia="Times New Roman" w:hAnsi="Times New Roman" w:cs="Times New Roman"/>
          <w:color w:val="222222"/>
          <w:sz w:val="24"/>
          <w:szCs w:val="24"/>
          <w:vertAlign w:val="superscript"/>
        </w:rPr>
        <w:t>15</w:t>
      </w:r>
      <w:r w:rsidR="00843897">
        <w:rPr>
          <w:rFonts w:ascii="Times New Roman" w:eastAsia="Times New Roman" w:hAnsi="Times New Roman" w:cs="Times New Roman"/>
          <w:color w:val="222222"/>
          <w:sz w:val="24"/>
          <w:szCs w:val="24"/>
        </w:rPr>
        <w:t xml:space="preserve">N, significantly different from Prairie (n=69, p=0.0043). Prairie and Great Lake individuals showed no difference in </w:t>
      </w:r>
      <w:r w:rsidR="00843897" w:rsidRPr="6DBCF046">
        <w:rPr>
          <w:rFonts w:ascii="Times New Roman" w:eastAsia="Times New Roman" w:hAnsi="Times New Roman" w:cs="Times New Roman"/>
          <w:color w:val="222222"/>
          <w:sz w:val="24"/>
          <w:szCs w:val="24"/>
        </w:rPr>
        <w:t>𝛿</w:t>
      </w:r>
      <w:r w:rsidR="00843897" w:rsidRPr="00D62DF7">
        <w:rPr>
          <w:rFonts w:ascii="Times New Roman" w:eastAsia="Times New Roman" w:hAnsi="Times New Roman" w:cs="Times New Roman"/>
          <w:color w:val="222222"/>
          <w:sz w:val="24"/>
          <w:szCs w:val="24"/>
          <w:vertAlign w:val="superscript"/>
        </w:rPr>
        <w:t>15</w:t>
      </w:r>
      <w:r w:rsidR="00843897">
        <w:rPr>
          <w:rFonts w:ascii="Times New Roman" w:eastAsia="Times New Roman" w:hAnsi="Times New Roman" w:cs="Times New Roman"/>
          <w:color w:val="222222"/>
          <w:sz w:val="24"/>
          <w:szCs w:val="24"/>
        </w:rPr>
        <w:t xml:space="preserve">N content. Of the stomatal traits, SAI was shown to have </w:t>
      </w:r>
      <w:r w:rsidR="00547497">
        <w:rPr>
          <w:rFonts w:ascii="Times New Roman" w:eastAsia="Times New Roman" w:hAnsi="Times New Roman" w:cs="Times New Roman"/>
          <w:color w:val="222222"/>
          <w:sz w:val="24"/>
          <w:szCs w:val="24"/>
        </w:rPr>
        <w:t xml:space="preserve">significant impact on </w:t>
      </w:r>
      <w:r w:rsidR="00547497" w:rsidRPr="6DBCF046">
        <w:rPr>
          <w:rFonts w:ascii="Times New Roman" w:eastAsia="Times New Roman" w:hAnsi="Times New Roman" w:cs="Times New Roman"/>
          <w:color w:val="222222"/>
          <w:sz w:val="24"/>
          <w:szCs w:val="24"/>
        </w:rPr>
        <w:t>𝛿</w:t>
      </w:r>
      <w:r w:rsidR="00547497" w:rsidRPr="6DBCF046">
        <w:rPr>
          <w:rFonts w:ascii="Times New Roman" w:eastAsia="Times New Roman" w:hAnsi="Times New Roman" w:cs="Times New Roman"/>
          <w:color w:val="222222"/>
          <w:sz w:val="24"/>
          <w:szCs w:val="24"/>
          <w:vertAlign w:val="superscript"/>
        </w:rPr>
        <w:t>13</w:t>
      </w:r>
      <w:r w:rsidR="00547497" w:rsidRPr="6DBCF046">
        <w:rPr>
          <w:rFonts w:ascii="Times New Roman" w:eastAsia="Times New Roman" w:hAnsi="Times New Roman" w:cs="Times New Roman"/>
          <w:color w:val="222222"/>
          <w:sz w:val="24"/>
          <w:szCs w:val="24"/>
        </w:rPr>
        <w:t>C</w:t>
      </w:r>
      <w:r w:rsidR="00547497">
        <w:rPr>
          <w:rFonts w:ascii="Times New Roman" w:eastAsia="Times New Roman" w:hAnsi="Times New Roman" w:cs="Times New Roman"/>
          <w:color w:val="222222"/>
          <w:sz w:val="24"/>
          <w:szCs w:val="24"/>
        </w:rPr>
        <w:t xml:space="preserve"> for Prairie and Great Lake individuals (n=30, p=0.0068 &amp; n=31, p=0.0055).</w:t>
      </w:r>
    </w:p>
    <w:p w14:paraId="06932316" w14:textId="1AE1F1ED" w:rsidR="00047464" w:rsidRPr="00047464" w:rsidRDefault="00047464" w:rsidP="00BC390F">
      <w:pPr>
        <w:spacing w:line="480" w:lineRule="auto"/>
        <w:ind w:firstLine="720"/>
        <w:jc w:val="both"/>
        <w:rPr>
          <w:rFonts w:ascii="Times New Roman" w:hAnsi="Times New Roman" w:cs="Times New Roman"/>
        </w:rPr>
      </w:pPr>
      <w:r>
        <w:rPr>
          <w:rFonts w:ascii="Times New Roman" w:eastAsia="Times New Roman" w:hAnsi="Times New Roman" w:cs="Times New Roman"/>
          <w:b/>
          <w:i/>
          <w:color w:val="222222"/>
          <w:sz w:val="24"/>
          <w:szCs w:val="24"/>
        </w:rPr>
        <w:t>Morphological traits—</w:t>
      </w:r>
      <w:r>
        <w:rPr>
          <w:rFonts w:ascii="Times New Roman" w:eastAsia="Times New Roman" w:hAnsi="Times New Roman" w:cs="Times New Roman"/>
          <w:color w:val="222222"/>
          <w:sz w:val="24"/>
          <w:szCs w:val="24"/>
        </w:rPr>
        <w:t>There were significant differences in leaf sinus depth (n =1391, p = .03441), mid vein length (n = 1391, p &lt;0.0001), and average leaf area (n = 427, p = 0.03).</w:t>
      </w:r>
      <w:r w:rsidR="006B4113">
        <w:rPr>
          <w:rFonts w:ascii="Times New Roman" w:eastAsia="Times New Roman" w:hAnsi="Times New Roman" w:cs="Times New Roman"/>
          <w:color w:val="222222"/>
          <w:sz w:val="24"/>
          <w:szCs w:val="24"/>
        </w:rPr>
        <w:t xml:space="preserve"> Significant difference in leaf sinus depth was observed between the Great Lake and Prairie individuals. Mid vein length was significantly different between Great Lake and Prairie individuals, and Great Lake and Manitoba individuals. Average Leaf area was </w:t>
      </w:r>
      <w:proofErr w:type="gramStart"/>
      <w:r w:rsidR="006B4113">
        <w:rPr>
          <w:rFonts w:ascii="Times New Roman" w:eastAsia="Times New Roman" w:hAnsi="Times New Roman" w:cs="Times New Roman"/>
          <w:color w:val="222222"/>
          <w:sz w:val="24"/>
          <w:szCs w:val="24"/>
        </w:rPr>
        <w:t>significantly  different</w:t>
      </w:r>
      <w:proofErr w:type="gramEnd"/>
      <w:r w:rsidR="006B4113">
        <w:rPr>
          <w:rFonts w:ascii="Times New Roman" w:eastAsia="Times New Roman" w:hAnsi="Times New Roman" w:cs="Times New Roman"/>
          <w:color w:val="222222"/>
          <w:sz w:val="24"/>
          <w:szCs w:val="24"/>
        </w:rPr>
        <w:t xml:space="preserve"> between Great Lake and Prairie, as well as Manitoba and Prairie.</w:t>
      </w:r>
    </w:p>
    <w:p w14:paraId="25D4A080" w14:textId="6D9B64D9" w:rsidR="00BC2E89" w:rsidRDefault="65512959" w:rsidP="65512959">
      <w:pPr>
        <w:spacing w:line="480" w:lineRule="auto"/>
        <w:ind w:firstLine="720"/>
        <w:jc w:val="both"/>
        <w:rPr>
          <w:rFonts w:ascii="Times New Roman" w:hAnsi="Times New Roman" w:cs="Times New Roman"/>
        </w:rPr>
      </w:pPr>
      <w:r w:rsidRPr="65512959">
        <w:rPr>
          <w:rFonts w:ascii="Times New Roman" w:hAnsi="Times New Roman" w:cs="Times New Roman"/>
          <w:b/>
          <w:bCs/>
          <w:i/>
          <w:iCs/>
        </w:rPr>
        <w:t>Climate data—</w:t>
      </w:r>
      <w:r w:rsidRPr="65512959">
        <w:rPr>
          <w:rFonts w:ascii="Times New Roman" w:hAnsi="Times New Roman" w:cs="Times New Roman"/>
        </w:rPr>
        <w:t>The source climates differed primarily on two axes: precipitation and temperature (fig x).</w:t>
      </w:r>
      <w:r w:rsidR="000F07FD">
        <w:rPr>
          <w:rFonts w:ascii="Times New Roman" w:hAnsi="Times New Roman" w:cs="Times New Roman"/>
        </w:rPr>
        <w:t xml:space="preserve"> The highest loading eigenvalues on the principal component analysis for axis 1 were mean annual precipitation</w:t>
      </w:r>
      <w:r w:rsidR="00C65E1C">
        <w:rPr>
          <w:rFonts w:ascii="Times New Roman" w:hAnsi="Times New Roman" w:cs="Times New Roman"/>
        </w:rPr>
        <w:t xml:space="preserve"> (MAP)</w:t>
      </w:r>
      <w:r w:rsidR="000F07FD">
        <w:rPr>
          <w:rFonts w:ascii="Times New Roman" w:hAnsi="Times New Roman" w:cs="Times New Roman"/>
        </w:rPr>
        <w:t>,</w:t>
      </w:r>
      <w:r w:rsidR="00C65E1C">
        <w:rPr>
          <w:rFonts w:ascii="Times New Roman" w:hAnsi="Times New Roman" w:cs="Times New Roman"/>
        </w:rPr>
        <w:t xml:space="preserve"> precipitation as snow (PAS), </w:t>
      </w:r>
      <w:r w:rsidR="000F07FD">
        <w:rPr>
          <w:rFonts w:ascii="Times New Roman" w:hAnsi="Times New Roman" w:cs="Times New Roman"/>
        </w:rPr>
        <w:t>and longitude. The highest loading eigenvalues on the second axis were beginning frost free period (</w:t>
      </w:r>
      <w:proofErr w:type="spellStart"/>
      <w:r w:rsidR="000F07FD">
        <w:rPr>
          <w:rFonts w:ascii="Times New Roman" w:hAnsi="Times New Roman" w:cs="Times New Roman"/>
        </w:rPr>
        <w:t>bFFP</w:t>
      </w:r>
      <w:proofErr w:type="spellEnd"/>
      <w:r w:rsidR="000F07FD">
        <w:rPr>
          <w:rFonts w:ascii="Times New Roman" w:hAnsi="Times New Roman" w:cs="Times New Roman"/>
        </w:rPr>
        <w:t xml:space="preserve">), </w:t>
      </w:r>
      <w:r w:rsidR="00C84034">
        <w:rPr>
          <w:rFonts w:ascii="Times New Roman" w:hAnsi="Times New Roman" w:cs="Times New Roman"/>
        </w:rPr>
        <w:t xml:space="preserve">Hargreaves reference evaporation </w:t>
      </w:r>
      <w:r w:rsidR="000F07FD">
        <w:rPr>
          <w:rFonts w:ascii="Times New Roman" w:hAnsi="Times New Roman" w:cs="Times New Roman"/>
        </w:rPr>
        <w:t>(Eref), and</w:t>
      </w:r>
      <w:r w:rsidR="00C84034">
        <w:rPr>
          <w:rFonts w:ascii="Times New Roman" w:hAnsi="Times New Roman" w:cs="Times New Roman"/>
        </w:rPr>
        <w:t xml:space="preserve"> mean warm month temperature (MWMT).</w:t>
      </w:r>
      <w:r w:rsidR="00BC2E89">
        <w:rPr>
          <w:rFonts w:ascii="Times New Roman" w:hAnsi="Times New Roman" w:cs="Times New Roman"/>
        </w:rPr>
        <w:t xml:space="preserve"> </w:t>
      </w:r>
    </w:p>
    <w:p w14:paraId="03E3C271" w14:textId="15E01794" w:rsidR="00263984" w:rsidRDefault="00BC2E89" w:rsidP="65512959">
      <w:pPr>
        <w:spacing w:line="480" w:lineRule="auto"/>
        <w:ind w:firstLine="720"/>
        <w:jc w:val="both"/>
        <w:rPr>
          <w:rFonts w:ascii="Times New Roman" w:hAnsi="Times New Roman" w:cs="Times New Roman"/>
        </w:rPr>
      </w:pPr>
      <w:r w:rsidRPr="00BC2E89">
        <w:rPr>
          <w:rFonts w:ascii="Times New Roman" w:hAnsi="Times New Roman" w:cs="Times New Roman"/>
          <w:b/>
        </w:rPr>
        <w:t>Climate correlations—</w:t>
      </w:r>
      <w:r>
        <w:rPr>
          <w:rFonts w:ascii="Times New Roman" w:hAnsi="Times New Roman" w:cs="Times New Roman"/>
        </w:rPr>
        <w:t xml:space="preserve">Mean annual temperature was highly correlated to other temperature traits but is a more biologically relevant variable so comparisons of the temperature axis were assessed against MAT. Stomata size, and ratio were significantly correlated to MAT. </w:t>
      </w:r>
      <w:r w:rsidR="00C65E1C">
        <w:rPr>
          <w:rFonts w:ascii="Times New Roman" w:hAnsi="Times New Roman" w:cs="Times New Roman"/>
        </w:rPr>
        <w:t xml:space="preserve">MAP was correlated to stomatal size, </w:t>
      </w:r>
      <w:r w:rsidR="00C65E1C">
        <w:rPr>
          <w:rFonts w:ascii="Times New Roman" w:hAnsi="Times New Roman" w:cs="Times New Roman"/>
        </w:rPr>
        <w:lastRenderedPageBreak/>
        <w:t xml:space="preserve">density, ratio, and area index. Eref was highly correlated to stomatal size. All comparisons </w:t>
      </w:r>
      <w:r w:rsidR="00600F75">
        <w:rPr>
          <w:rFonts w:ascii="Times New Roman" w:hAnsi="Times New Roman" w:cs="Times New Roman"/>
        </w:rPr>
        <w:t>are included in Table 4. Comparisons of climate variables separated by region are summarized in Table 5.</w:t>
      </w:r>
    </w:p>
    <w:sectPr w:rsidR="00263984" w:rsidSect="007656E6">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12-09T12:19:00Z" w:initials="MOU">
    <w:p w14:paraId="6A315EBE" w14:textId="4A63F0B5" w:rsidR="00E40598" w:rsidRDefault="00E40598">
      <w:pPr>
        <w:pStyle w:val="CommentText"/>
      </w:pPr>
      <w:r>
        <w:rPr>
          <w:rStyle w:val="CommentReference"/>
        </w:rPr>
        <w:annotationRef/>
      </w:r>
      <w:r>
        <w:t>What are ‘these’? The objective statement should be fairly explicit</w:t>
      </w:r>
    </w:p>
  </w:comment>
  <w:comment w:id="1" w:author="Microsoft Office User" w:date="2018-12-09T12:18:00Z" w:initials="MOU">
    <w:p w14:paraId="00168C39" w14:textId="69253EED" w:rsidR="00E40598" w:rsidRDefault="00E40598">
      <w:pPr>
        <w:pStyle w:val="CommentText"/>
      </w:pPr>
      <w:r>
        <w:rPr>
          <w:rStyle w:val="CommentReference"/>
        </w:rPr>
        <w:annotationRef/>
      </w:r>
      <w:r>
        <w:t>Larger than what?</w:t>
      </w:r>
    </w:p>
  </w:comment>
  <w:comment w:id="2" w:author="Microsoft Office User" w:date="2018-12-09T18:25:00Z" w:initials="MOU">
    <w:p w14:paraId="50C1B70B" w14:textId="31CCEFE8" w:rsidR="00E40598" w:rsidRDefault="00E40598">
      <w:pPr>
        <w:pStyle w:val="CommentText"/>
      </w:pPr>
      <w:r>
        <w:rPr>
          <w:rStyle w:val="CommentReference"/>
        </w:rPr>
        <w:annotationRef/>
      </w:r>
      <w:r>
        <w:t xml:space="preserve">Are traits more differentiated between regions than you might expect chance? </w:t>
      </w:r>
    </w:p>
  </w:comment>
  <w:comment w:id="4" w:author="Microsoft Office User" w:date="2018-12-09T18:26:00Z" w:initials="MOU">
    <w:p w14:paraId="5A7D4B73" w14:textId="5EAF93F9" w:rsidR="00E40598" w:rsidRDefault="00E40598">
      <w:pPr>
        <w:pStyle w:val="CommentText"/>
      </w:pPr>
      <w:r>
        <w:rPr>
          <w:rStyle w:val="CommentReference"/>
        </w:rPr>
        <w:annotationRef/>
      </w:r>
      <w:r>
        <w:t>Are you actually doing a test of the direction of selection? Again – I think we’re talking about identifying the mechanism that might contribute to genetic differences, and assess the degree to which climate may predict trait variation.</w:t>
      </w:r>
    </w:p>
  </w:comment>
  <w:comment w:id="7" w:author="Microsoft Office User" w:date="2018-12-09T20:26:00Z" w:initials="MOU">
    <w:p w14:paraId="334CBFDA" w14:textId="4DE241CC" w:rsidR="00E40598" w:rsidRDefault="00E40598">
      <w:pPr>
        <w:pStyle w:val="CommentText"/>
      </w:pPr>
      <w:r>
        <w:rPr>
          <w:rStyle w:val="CommentReference"/>
        </w:rPr>
        <w:annotationRef/>
      </w:r>
      <w:r>
        <w:t xml:space="preserve">For each of your analysis sections I think it might be better to have the sub-section named for what you’re </w:t>
      </w:r>
      <w:proofErr w:type="gramStart"/>
      <w:r>
        <w:t>actually doing</w:t>
      </w:r>
      <w:proofErr w:type="gramEnd"/>
      <w:r>
        <w:t xml:space="preserve"> (</w:t>
      </w:r>
      <w:proofErr w:type="spellStart"/>
      <w:r>
        <w:t>ie</w:t>
      </w:r>
      <w:proofErr w:type="spellEnd"/>
      <w:r>
        <w:t>: summarizing climate variation among seed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315EBE" w15:done="0"/>
  <w15:commentEx w15:paraId="00168C39" w15:done="0"/>
  <w15:commentEx w15:paraId="50C1B70B" w15:done="0"/>
  <w15:commentEx w15:paraId="5A7D4B73" w15:done="0"/>
  <w15:commentEx w15:paraId="334CBF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315EBE" w16cid:durableId="1FE0CE4E"/>
  <w16cid:commentId w16cid:paraId="00168C39" w16cid:durableId="1FE0CE4F"/>
  <w16cid:commentId w16cid:paraId="50C1B70B" w16cid:durableId="1FB7DCA0"/>
  <w16cid:commentId w16cid:paraId="5A7D4B73" w16cid:durableId="1FB7DCC0"/>
  <w16cid:commentId w16cid:paraId="334CBFDA" w16cid:durableId="1FB7F8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921D7" w14:textId="77777777" w:rsidR="00E81D31" w:rsidRDefault="00E81D31" w:rsidP="007656E6">
      <w:r>
        <w:separator/>
      </w:r>
    </w:p>
  </w:endnote>
  <w:endnote w:type="continuationSeparator" w:id="0">
    <w:p w14:paraId="52CCC701" w14:textId="77777777" w:rsidR="00E81D31" w:rsidRDefault="00E81D31" w:rsidP="0076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281124"/>
      <w:docPartObj>
        <w:docPartGallery w:val="Page Numbers (Bottom of Page)"/>
        <w:docPartUnique/>
      </w:docPartObj>
    </w:sdtPr>
    <w:sdtEndPr>
      <w:rPr>
        <w:noProof/>
      </w:rPr>
    </w:sdtEndPr>
    <w:sdtContent>
      <w:p w14:paraId="19B4103D" w14:textId="3F5F9C2E" w:rsidR="00E40598" w:rsidRDefault="00E40598">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18FAB74" w14:textId="77777777" w:rsidR="00E40598" w:rsidRDefault="00E40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593A6" w14:textId="77777777" w:rsidR="00E81D31" w:rsidRDefault="00E81D31" w:rsidP="007656E6">
      <w:r>
        <w:separator/>
      </w:r>
    </w:p>
  </w:footnote>
  <w:footnote w:type="continuationSeparator" w:id="0">
    <w:p w14:paraId="31A99D6C" w14:textId="77777777" w:rsidR="00E81D31" w:rsidRDefault="00E81D31" w:rsidP="007656E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Yoko, Zebadiah">
    <w15:presenceInfo w15:providerId="None" w15:userId="Yoko, Zebadi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00"/>
    <w:rsid w:val="0001424B"/>
    <w:rsid w:val="0002277A"/>
    <w:rsid w:val="000341ED"/>
    <w:rsid w:val="00047464"/>
    <w:rsid w:val="000608E7"/>
    <w:rsid w:val="00061880"/>
    <w:rsid w:val="00067F0C"/>
    <w:rsid w:val="00072451"/>
    <w:rsid w:val="0007367E"/>
    <w:rsid w:val="000A39D1"/>
    <w:rsid w:val="000C0FE0"/>
    <w:rsid w:val="000D003B"/>
    <w:rsid w:val="000E4E61"/>
    <w:rsid w:val="000E6774"/>
    <w:rsid w:val="000F07FD"/>
    <w:rsid w:val="000F0B0B"/>
    <w:rsid w:val="00103E2C"/>
    <w:rsid w:val="00140684"/>
    <w:rsid w:val="00155EC8"/>
    <w:rsid w:val="00171D14"/>
    <w:rsid w:val="00180268"/>
    <w:rsid w:val="00181411"/>
    <w:rsid w:val="00190ED4"/>
    <w:rsid w:val="001B495B"/>
    <w:rsid w:val="001B540A"/>
    <w:rsid w:val="001B7C7D"/>
    <w:rsid w:val="00207D08"/>
    <w:rsid w:val="00210527"/>
    <w:rsid w:val="002132AA"/>
    <w:rsid w:val="002405E8"/>
    <w:rsid w:val="002431ED"/>
    <w:rsid w:val="00253072"/>
    <w:rsid w:val="00254CDC"/>
    <w:rsid w:val="002578AB"/>
    <w:rsid w:val="00263984"/>
    <w:rsid w:val="0027072F"/>
    <w:rsid w:val="002778E6"/>
    <w:rsid w:val="00286804"/>
    <w:rsid w:val="0029529E"/>
    <w:rsid w:val="002A0BC4"/>
    <w:rsid w:val="002A0D7C"/>
    <w:rsid w:val="002A47E1"/>
    <w:rsid w:val="002B4184"/>
    <w:rsid w:val="002B571A"/>
    <w:rsid w:val="002B6617"/>
    <w:rsid w:val="002D60BD"/>
    <w:rsid w:val="002E10C8"/>
    <w:rsid w:val="002F3AB4"/>
    <w:rsid w:val="00302906"/>
    <w:rsid w:val="00303CBA"/>
    <w:rsid w:val="0031140E"/>
    <w:rsid w:val="00332DAA"/>
    <w:rsid w:val="003601E1"/>
    <w:rsid w:val="00361BD9"/>
    <w:rsid w:val="00361DAC"/>
    <w:rsid w:val="0037068E"/>
    <w:rsid w:val="003871B7"/>
    <w:rsid w:val="003905B6"/>
    <w:rsid w:val="00395D09"/>
    <w:rsid w:val="003A1C17"/>
    <w:rsid w:val="003A1C92"/>
    <w:rsid w:val="003B1B94"/>
    <w:rsid w:val="003B58E0"/>
    <w:rsid w:val="003C4EFC"/>
    <w:rsid w:val="003D4C03"/>
    <w:rsid w:val="003E3A96"/>
    <w:rsid w:val="003F671B"/>
    <w:rsid w:val="003F7DA6"/>
    <w:rsid w:val="00400103"/>
    <w:rsid w:val="00411B92"/>
    <w:rsid w:val="0041778C"/>
    <w:rsid w:val="00417A05"/>
    <w:rsid w:val="00441136"/>
    <w:rsid w:val="00442591"/>
    <w:rsid w:val="00443C0C"/>
    <w:rsid w:val="0045167D"/>
    <w:rsid w:val="004639E0"/>
    <w:rsid w:val="00464CFC"/>
    <w:rsid w:val="004A1515"/>
    <w:rsid w:val="004A2DE4"/>
    <w:rsid w:val="004C0D41"/>
    <w:rsid w:val="004C7621"/>
    <w:rsid w:val="004D6BFA"/>
    <w:rsid w:val="004F6FAA"/>
    <w:rsid w:val="005054EC"/>
    <w:rsid w:val="0051586A"/>
    <w:rsid w:val="00515889"/>
    <w:rsid w:val="0051791C"/>
    <w:rsid w:val="005229C8"/>
    <w:rsid w:val="005348BA"/>
    <w:rsid w:val="00543EE7"/>
    <w:rsid w:val="00547497"/>
    <w:rsid w:val="00550876"/>
    <w:rsid w:val="00551692"/>
    <w:rsid w:val="005568AD"/>
    <w:rsid w:val="0057155C"/>
    <w:rsid w:val="005908B1"/>
    <w:rsid w:val="005A6C1A"/>
    <w:rsid w:val="005B1FEE"/>
    <w:rsid w:val="005C6EEC"/>
    <w:rsid w:val="005D1444"/>
    <w:rsid w:val="005D6F97"/>
    <w:rsid w:val="005E314D"/>
    <w:rsid w:val="005F16F6"/>
    <w:rsid w:val="00600F75"/>
    <w:rsid w:val="006021B5"/>
    <w:rsid w:val="006037BB"/>
    <w:rsid w:val="0060440F"/>
    <w:rsid w:val="006321A4"/>
    <w:rsid w:val="00636804"/>
    <w:rsid w:val="0063750D"/>
    <w:rsid w:val="00644601"/>
    <w:rsid w:val="0064460C"/>
    <w:rsid w:val="00692ACA"/>
    <w:rsid w:val="00694036"/>
    <w:rsid w:val="006A4F67"/>
    <w:rsid w:val="006A517F"/>
    <w:rsid w:val="006A7361"/>
    <w:rsid w:val="006B4113"/>
    <w:rsid w:val="006B611D"/>
    <w:rsid w:val="006C07F9"/>
    <w:rsid w:val="006C41CA"/>
    <w:rsid w:val="006D344E"/>
    <w:rsid w:val="006D54E1"/>
    <w:rsid w:val="006E0EF6"/>
    <w:rsid w:val="006E55F4"/>
    <w:rsid w:val="006F4636"/>
    <w:rsid w:val="00703995"/>
    <w:rsid w:val="00710B23"/>
    <w:rsid w:val="00725300"/>
    <w:rsid w:val="007424EA"/>
    <w:rsid w:val="00744777"/>
    <w:rsid w:val="007452B2"/>
    <w:rsid w:val="007514C7"/>
    <w:rsid w:val="00753FB5"/>
    <w:rsid w:val="00756261"/>
    <w:rsid w:val="007656E6"/>
    <w:rsid w:val="00770211"/>
    <w:rsid w:val="00774A12"/>
    <w:rsid w:val="00784FA7"/>
    <w:rsid w:val="00792B31"/>
    <w:rsid w:val="007A2A48"/>
    <w:rsid w:val="007D06AD"/>
    <w:rsid w:val="00800B37"/>
    <w:rsid w:val="00801E0E"/>
    <w:rsid w:val="0080411A"/>
    <w:rsid w:val="00804781"/>
    <w:rsid w:val="008059E1"/>
    <w:rsid w:val="00807DBF"/>
    <w:rsid w:val="00835221"/>
    <w:rsid w:val="008358B0"/>
    <w:rsid w:val="00843897"/>
    <w:rsid w:val="00890E2E"/>
    <w:rsid w:val="00892D4B"/>
    <w:rsid w:val="008A2EF3"/>
    <w:rsid w:val="008A4BC3"/>
    <w:rsid w:val="008B635F"/>
    <w:rsid w:val="008C0721"/>
    <w:rsid w:val="008C4FD3"/>
    <w:rsid w:val="008C6A88"/>
    <w:rsid w:val="008D4011"/>
    <w:rsid w:val="008E126D"/>
    <w:rsid w:val="008E3953"/>
    <w:rsid w:val="008F0313"/>
    <w:rsid w:val="008F4F7F"/>
    <w:rsid w:val="008F7227"/>
    <w:rsid w:val="00922DB6"/>
    <w:rsid w:val="00944305"/>
    <w:rsid w:val="00990306"/>
    <w:rsid w:val="00997FA5"/>
    <w:rsid w:val="009B3898"/>
    <w:rsid w:val="009C1B01"/>
    <w:rsid w:val="009D003D"/>
    <w:rsid w:val="009D1880"/>
    <w:rsid w:val="009E45A1"/>
    <w:rsid w:val="009E5C69"/>
    <w:rsid w:val="00A01814"/>
    <w:rsid w:val="00A02C82"/>
    <w:rsid w:val="00A03D2E"/>
    <w:rsid w:val="00A07B02"/>
    <w:rsid w:val="00A21D45"/>
    <w:rsid w:val="00A44283"/>
    <w:rsid w:val="00A9338F"/>
    <w:rsid w:val="00AB66CE"/>
    <w:rsid w:val="00AC1565"/>
    <w:rsid w:val="00AC403C"/>
    <w:rsid w:val="00AC6D3F"/>
    <w:rsid w:val="00AD308E"/>
    <w:rsid w:val="00AD6133"/>
    <w:rsid w:val="00AD695F"/>
    <w:rsid w:val="00AE4694"/>
    <w:rsid w:val="00AE4F4E"/>
    <w:rsid w:val="00AE708F"/>
    <w:rsid w:val="00B1229A"/>
    <w:rsid w:val="00B12FE1"/>
    <w:rsid w:val="00B2786C"/>
    <w:rsid w:val="00B5156E"/>
    <w:rsid w:val="00B53BA6"/>
    <w:rsid w:val="00B67A84"/>
    <w:rsid w:val="00B67C83"/>
    <w:rsid w:val="00B7727A"/>
    <w:rsid w:val="00BA7E23"/>
    <w:rsid w:val="00BB0490"/>
    <w:rsid w:val="00BB5C30"/>
    <w:rsid w:val="00BB70C0"/>
    <w:rsid w:val="00BB796A"/>
    <w:rsid w:val="00BC2E89"/>
    <w:rsid w:val="00BC390F"/>
    <w:rsid w:val="00BC63FA"/>
    <w:rsid w:val="00BF5FAB"/>
    <w:rsid w:val="00C03571"/>
    <w:rsid w:val="00C10734"/>
    <w:rsid w:val="00C22AE0"/>
    <w:rsid w:val="00C23341"/>
    <w:rsid w:val="00C34197"/>
    <w:rsid w:val="00C35037"/>
    <w:rsid w:val="00C57775"/>
    <w:rsid w:val="00C65E1C"/>
    <w:rsid w:val="00C65F81"/>
    <w:rsid w:val="00C84034"/>
    <w:rsid w:val="00C854F5"/>
    <w:rsid w:val="00C9121A"/>
    <w:rsid w:val="00C9614E"/>
    <w:rsid w:val="00CA6404"/>
    <w:rsid w:val="00CB2B60"/>
    <w:rsid w:val="00CC1370"/>
    <w:rsid w:val="00CE0389"/>
    <w:rsid w:val="00CE4912"/>
    <w:rsid w:val="00CE5E88"/>
    <w:rsid w:val="00CF21A9"/>
    <w:rsid w:val="00D13D60"/>
    <w:rsid w:val="00D203DB"/>
    <w:rsid w:val="00D227B6"/>
    <w:rsid w:val="00D2633F"/>
    <w:rsid w:val="00D276CC"/>
    <w:rsid w:val="00D36199"/>
    <w:rsid w:val="00D45274"/>
    <w:rsid w:val="00D51FBA"/>
    <w:rsid w:val="00D52AC5"/>
    <w:rsid w:val="00D54134"/>
    <w:rsid w:val="00D57557"/>
    <w:rsid w:val="00D57EF5"/>
    <w:rsid w:val="00D629C4"/>
    <w:rsid w:val="00D62DF7"/>
    <w:rsid w:val="00D70EF5"/>
    <w:rsid w:val="00D76900"/>
    <w:rsid w:val="00D8096D"/>
    <w:rsid w:val="00D91FB3"/>
    <w:rsid w:val="00D94C89"/>
    <w:rsid w:val="00DB27A5"/>
    <w:rsid w:val="00DB70D6"/>
    <w:rsid w:val="00DD6AF3"/>
    <w:rsid w:val="00DE1E08"/>
    <w:rsid w:val="00DE366F"/>
    <w:rsid w:val="00DE659E"/>
    <w:rsid w:val="00E0788B"/>
    <w:rsid w:val="00E40598"/>
    <w:rsid w:val="00E51E30"/>
    <w:rsid w:val="00E549DE"/>
    <w:rsid w:val="00E57870"/>
    <w:rsid w:val="00E62C91"/>
    <w:rsid w:val="00E7200A"/>
    <w:rsid w:val="00E7212E"/>
    <w:rsid w:val="00E72314"/>
    <w:rsid w:val="00E73EE6"/>
    <w:rsid w:val="00E81D31"/>
    <w:rsid w:val="00E95A67"/>
    <w:rsid w:val="00EB35B8"/>
    <w:rsid w:val="00EB5F5B"/>
    <w:rsid w:val="00ED7540"/>
    <w:rsid w:val="00EF307C"/>
    <w:rsid w:val="00F10F12"/>
    <w:rsid w:val="00F2735D"/>
    <w:rsid w:val="00F430A1"/>
    <w:rsid w:val="00F54F9C"/>
    <w:rsid w:val="00F7572D"/>
    <w:rsid w:val="00F7597C"/>
    <w:rsid w:val="00F86CB5"/>
    <w:rsid w:val="00F9254B"/>
    <w:rsid w:val="00F93321"/>
    <w:rsid w:val="00FB1851"/>
    <w:rsid w:val="00FB725B"/>
    <w:rsid w:val="00FD7C01"/>
    <w:rsid w:val="00FF1EAD"/>
    <w:rsid w:val="00FF3E23"/>
    <w:rsid w:val="00FF4672"/>
    <w:rsid w:val="00FF6FA8"/>
    <w:rsid w:val="635B3CBC"/>
    <w:rsid w:val="65512959"/>
    <w:rsid w:val="6DBCF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24A45"/>
  <w15:docId w15:val="{87E83C02-7641-468D-9C0B-4FA4AC0A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0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
    <w:name w:val="Medium List 2"/>
    <w:basedOn w:val="TableNormal"/>
    <w:uiPriority w:val="66"/>
    <w:rsid w:val="002D60B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7656E6"/>
    <w:pPr>
      <w:tabs>
        <w:tab w:val="center" w:pos="4680"/>
        <w:tab w:val="right" w:pos="9360"/>
      </w:tabs>
    </w:pPr>
  </w:style>
  <w:style w:type="character" w:customStyle="1" w:styleId="HeaderChar">
    <w:name w:val="Header Char"/>
    <w:basedOn w:val="DefaultParagraphFont"/>
    <w:link w:val="Header"/>
    <w:uiPriority w:val="99"/>
    <w:rsid w:val="007656E6"/>
  </w:style>
  <w:style w:type="paragraph" w:styleId="Footer">
    <w:name w:val="footer"/>
    <w:basedOn w:val="Normal"/>
    <w:link w:val="FooterChar"/>
    <w:uiPriority w:val="99"/>
    <w:unhideWhenUsed/>
    <w:rsid w:val="007656E6"/>
    <w:pPr>
      <w:tabs>
        <w:tab w:val="center" w:pos="4680"/>
        <w:tab w:val="right" w:pos="9360"/>
      </w:tabs>
    </w:pPr>
  </w:style>
  <w:style w:type="character" w:customStyle="1" w:styleId="FooterChar">
    <w:name w:val="Footer Char"/>
    <w:basedOn w:val="DefaultParagraphFont"/>
    <w:link w:val="Footer"/>
    <w:uiPriority w:val="99"/>
    <w:rsid w:val="007656E6"/>
  </w:style>
  <w:style w:type="character" w:styleId="LineNumber">
    <w:name w:val="line number"/>
    <w:basedOn w:val="DefaultParagraphFont"/>
    <w:uiPriority w:val="99"/>
    <w:semiHidden/>
    <w:unhideWhenUsed/>
    <w:rsid w:val="007656E6"/>
  </w:style>
  <w:style w:type="character" w:styleId="Hyperlink">
    <w:name w:val="Hyperlink"/>
    <w:basedOn w:val="DefaultParagraphFont"/>
    <w:uiPriority w:val="99"/>
    <w:unhideWhenUsed/>
    <w:rsid w:val="002E10C8"/>
    <w:rPr>
      <w:color w:val="0563C1" w:themeColor="hyperlink"/>
      <w:u w:val="single"/>
    </w:rPr>
  </w:style>
  <w:style w:type="character" w:customStyle="1" w:styleId="UnresolvedMention1">
    <w:name w:val="Unresolved Mention1"/>
    <w:basedOn w:val="DefaultParagraphFont"/>
    <w:uiPriority w:val="99"/>
    <w:semiHidden/>
    <w:unhideWhenUsed/>
    <w:rsid w:val="002E10C8"/>
    <w:rPr>
      <w:color w:val="605E5C"/>
      <w:shd w:val="clear" w:color="auto" w:fill="E1DFDD"/>
    </w:rPr>
  </w:style>
  <w:style w:type="character" w:styleId="FollowedHyperlink">
    <w:name w:val="FollowedHyperlink"/>
    <w:basedOn w:val="DefaultParagraphFont"/>
    <w:uiPriority w:val="99"/>
    <w:semiHidden/>
    <w:unhideWhenUsed/>
    <w:rsid w:val="00804781"/>
    <w:rPr>
      <w:color w:val="954F72" w:themeColor="followedHyperlink"/>
      <w:u w:val="single"/>
    </w:rPr>
  </w:style>
  <w:style w:type="paragraph" w:styleId="HTMLPreformatted">
    <w:name w:val="HTML Preformatted"/>
    <w:basedOn w:val="Normal"/>
    <w:link w:val="HTMLPreformattedChar"/>
    <w:uiPriority w:val="99"/>
    <w:semiHidden/>
    <w:unhideWhenUsed/>
    <w:rsid w:val="00DE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66F"/>
    <w:rPr>
      <w:rFonts w:ascii="Courier New" w:eastAsia="Times New Roman" w:hAnsi="Courier New" w:cs="Courier New"/>
      <w:sz w:val="20"/>
      <w:szCs w:val="20"/>
    </w:rPr>
  </w:style>
  <w:style w:type="character" w:customStyle="1" w:styleId="gnkrckgcgsb">
    <w:name w:val="gnkrckgcgsb"/>
    <w:basedOn w:val="DefaultParagraphFont"/>
    <w:rsid w:val="00DE366F"/>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3341"/>
    <w:rPr>
      <w:rFonts w:ascii="Tahoma" w:hAnsi="Tahoma" w:cs="Tahoma"/>
      <w:sz w:val="16"/>
      <w:szCs w:val="16"/>
    </w:rPr>
  </w:style>
  <w:style w:type="character" w:customStyle="1" w:styleId="BalloonTextChar">
    <w:name w:val="Balloon Text Char"/>
    <w:basedOn w:val="DefaultParagraphFont"/>
    <w:link w:val="BalloonText"/>
    <w:uiPriority w:val="99"/>
    <w:semiHidden/>
    <w:rsid w:val="00C23341"/>
    <w:rPr>
      <w:rFonts w:ascii="Tahoma" w:hAnsi="Tahoma" w:cs="Tahoma"/>
      <w:sz w:val="16"/>
      <w:szCs w:val="16"/>
    </w:rPr>
  </w:style>
  <w:style w:type="character" w:customStyle="1" w:styleId="normaltextrun">
    <w:name w:val="normaltextrun"/>
    <w:basedOn w:val="DefaultParagraphFont"/>
    <w:rsid w:val="00CF21A9"/>
  </w:style>
  <w:style w:type="character" w:customStyle="1" w:styleId="contextualspellingandgrammarerror">
    <w:name w:val="contextualspellingandgrammarerror"/>
    <w:basedOn w:val="DefaultParagraphFont"/>
    <w:rsid w:val="00CF21A9"/>
  </w:style>
  <w:style w:type="paragraph" w:styleId="CommentSubject">
    <w:name w:val="annotation subject"/>
    <w:basedOn w:val="CommentText"/>
    <w:next w:val="CommentText"/>
    <w:link w:val="CommentSubjectChar"/>
    <w:uiPriority w:val="99"/>
    <w:semiHidden/>
    <w:unhideWhenUsed/>
    <w:rsid w:val="00A02C82"/>
    <w:rPr>
      <w:b/>
      <w:bCs/>
    </w:rPr>
  </w:style>
  <w:style w:type="character" w:customStyle="1" w:styleId="CommentSubjectChar">
    <w:name w:val="Comment Subject Char"/>
    <w:basedOn w:val="CommentTextChar"/>
    <w:link w:val="CommentSubject"/>
    <w:uiPriority w:val="99"/>
    <w:semiHidden/>
    <w:rsid w:val="00A02C82"/>
    <w:rPr>
      <w:b/>
      <w:bCs/>
      <w:sz w:val="20"/>
      <w:szCs w:val="20"/>
    </w:rPr>
  </w:style>
  <w:style w:type="paragraph" w:styleId="Revision">
    <w:name w:val="Revision"/>
    <w:hidden/>
    <w:uiPriority w:val="99"/>
    <w:semiHidden/>
    <w:rsid w:val="006321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3097">
      <w:bodyDiv w:val="1"/>
      <w:marLeft w:val="0"/>
      <w:marRight w:val="0"/>
      <w:marTop w:val="0"/>
      <w:marBottom w:val="0"/>
      <w:divBdr>
        <w:top w:val="none" w:sz="0" w:space="0" w:color="auto"/>
        <w:left w:val="none" w:sz="0" w:space="0" w:color="auto"/>
        <w:bottom w:val="none" w:sz="0" w:space="0" w:color="auto"/>
        <w:right w:val="none" w:sz="0" w:space="0" w:color="auto"/>
      </w:divBdr>
    </w:div>
    <w:div w:id="527596795">
      <w:bodyDiv w:val="1"/>
      <w:marLeft w:val="0"/>
      <w:marRight w:val="0"/>
      <w:marTop w:val="0"/>
      <w:marBottom w:val="0"/>
      <w:divBdr>
        <w:top w:val="none" w:sz="0" w:space="0" w:color="auto"/>
        <w:left w:val="none" w:sz="0" w:space="0" w:color="auto"/>
        <w:bottom w:val="none" w:sz="0" w:space="0" w:color="auto"/>
        <w:right w:val="none" w:sz="0" w:space="0" w:color="auto"/>
      </w:divBdr>
    </w:div>
    <w:div w:id="62943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5AEB8-B790-4D02-B3FC-A664893EC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ZEB YOKO</dc:creator>
  <cp:lastModifiedBy>Kate Volk</cp:lastModifiedBy>
  <cp:revision>2</cp:revision>
  <dcterms:created xsi:type="dcterms:W3CDTF">2019-05-17T20:18:00Z</dcterms:created>
  <dcterms:modified xsi:type="dcterms:W3CDTF">2019-05-17T20:18:00Z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5b0bf8f1-7458-33a4-9ca7-21e042f76682</vt:lpwstr>
  </property>
  <property fmtid="{D5CDD505-2E9C-101B-9397-08002B2CF9AE}" pid="24" name="Mendeley Citation Style_1">
    <vt:lpwstr>http://www.zotero.org/styles/american-journal-of-botany</vt:lpwstr>
  </property>
</Properties>
</file>